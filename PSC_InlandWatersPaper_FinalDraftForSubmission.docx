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3B9A" w14:textId="77777777" w:rsidR="002B272A" w:rsidRDefault="00335066" w:rsidP="002B272A">
      <w:pPr>
        <w:autoSpaceDE w:val="0"/>
        <w:autoSpaceDN w:val="0"/>
        <w:adjustRightInd w:val="0"/>
        <w:spacing w:before="0" w:after="0" w:line="240" w:lineRule="auto"/>
        <w:ind w:firstLine="0"/>
      </w:pPr>
      <w:r w:rsidRPr="00DE6108">
        <w:t xml:space="preserve">Title: </w:t>
      </w:r>
    </w:p>
    <w:p w14:paraId="4BEB5ACF" w14:textId="77777777" w:rsidR="002B272A" w:rsidRDefault="002B272A" w:rsidP="002B272A">
      <w:pPr>
        <w:autoSpaceDE w:val="0"/>
        <w:autoSpaceDN w:val="0"/>
        <w:adjustRightInd w:val="0"/>
        <w:spacing w:before="0" w:after="0" w:line="240" w:lineRule="auto"/>
        <w:ind w:firstLine="0"/>
      </w:pPr>
    </w:p>
    <w:p w14:paraId="3EE7AF5B" w14:textId="77777777" w:rsidR="006B06E8" w:rsidRDefault="006B06E8" w:rsidP="002B272A">
      <w:pPr>
        <w:autoSpaceDE w:val="0"/>
        <w:autoSpaceDN w:val="0"/>
        <w:adjustRightInd w:val="0"/>
        <w:spacing w:before="0" w:after="0" w:line="240" w:lineRule="auto"/>
        <w:ind w:firstLine="0"/>
      </w:pPr>
      <w:r>
        <w:t>Estimates of Chinook salmon consumption in Puget Sound area waters by four marine mammal predators from 1970 – 2015</w:t>
      </w:r>
    </w:p>
    <w:p w14:paraId="1C547877" w14:textId="77777777" w:rsidR="002B272A" w:rsidRPr="002B272A" w:rsidRDefault="002B272A" w:rsidP="002B272A">
      <w:pPr>
        <w:autoSpaceDE w:val="0"/>
        <w:autoSpaceDN w:val="0"/>
        <w:adjustRightInd w:val="0"/>
        <w:spacing w:before="0" w:after="0" w:line="240" w:lineRule="auto"/>
        <w:ind w:firstLine="0"/>
        <w:rPr>
          <w:rFonts w:ascii="LMRoman17-Regular" w:hAnsi="LMRoman17-Regular" w:cs="LMRoman17-Regular"/>
          <w:sz w:val="41"/>
          <w:szCs w:val="41"/>
        </w:rPr>
      </w:pPr>
    </w:p>
    <w:p w14:paraId="18576AD9" w14:textId="04712718" w:rsidR="00692EE1" w:rsidRPr="00692EE1" w:rsidRDefault="00335066" w:rsidP="00692EE1">
      <w:pPr>
        <w:pStyle w:val="Author"/>
        <w:jc w:val="left"/>
      </w:pPr>
      <w:r w:rsidRPr="00DE6108">
        <w:t xml:space="preserve">Authors: </w:t>
      </w:r>
      <w:r w:rsidR="00EF77A7" w:rsidRPr="00DE6108">
        <w:t>Brandon Chasco</w:t>
      </w:r>
      <w:r w:rsidR="00E02E78" w:rsidRPr="000B683B">
        <w:rPr>
          <w:vertAlign w:val="superscript"/>
        </w:rPr>
        <w:t>1</w:t>
      </w:r>
      <w:r w:rsidR="00692EE1">
        <w:t xml:space="preserve">, Isaac </w:t>
      </w:r>
      <w:r w:rsidR="00E05B01">
        <w:t xml:space="preserve">C. </w:t>
      </w:r>
      <w:r w:rsidR="00692EE1">
        <w:t>Kaplan</w:t>
      </w:r>
      <w:r w:rsidR="00E02E78" w:rsidRPr="000B683B">
        <w:rPr>
          <w:vertAlign w:val="superscript"/>
        </w:rPr>
        <w:t>2</w:t>
      </w:r>
      <w:r w:rsidR="00692EE1">
        <w:t>, Eric J. Ward</w:t>
      </w:r>
      <w:r w:rsidR="00E02E78" w:rsidRPr="000B683B">
        <w:rPr>
          <w:vertAlign w:val="superscript"/>
        </w:rPr>
        <w:t>2</w:t>
      </w:r>
      <w:r w:rsidR="00692EE1">
        <w:t>, Austen Thomas</w:t>
      </w:r>
      <w:r w:rsidR="00E02E78" w:rsidRPr="000B683B">
        <w:rPr>
          <w:vertAlign w:val="superscript"/>
        </w:rPr>
        <w:t>3</w:t>
      </w:r>
      <w:r w:rsidR="00692EE1">
        <w:t>, Alejandro Acevedo-Gutiérrez</w:t>
      </w:r>
      <w:r w:rsidR="00E02E78" w:rsidRPr="000B683B">
        <w:rPr>
          <w:vertAlign w:val="superscript"/>
        </w:rPr>
        <w:t>4</w:t>
      </w:r>
      <w:r w:rsidR="00692EE1">
        <w:t>, Dawn Noren</w:t>
      </w:r>
      <w:r w:rsidR="00E02E78" w:rsidRPr="000B683B">
        <w:rPr>
          <w:vertAlign w:val="superscript"/>
        </w:rPr>
        <w:t>2</w:t>
      </w:r>
      <w:r w:rsidR="00692EE1">
        <w:t xml:space="preserve">, </w:t>
      </w:r>
      <w:r w:rsidR="00B93349">
        <w:t>Mi</w:t>
      </w:r>
      <w:r w:rsidR="0092400F">
        <w:t>chael J.</w:t>
      </w:r>
      <w:r w:rsidR="00B93349">
        <w:t xml:space="preserve"> Ford</w:t>
      </w:r>
      <w:r w:rsidR="00B93349">
        <w:rPr>
          <w:vertAlign w:val="superscript"/>
        </w:rPr>
        <w:t>2</w:t>
      </w:r>
      <w:r w:rsidR="00B93349">
        <w:t xml:space="preserve">, </w:t>
      </w:r>
      <w:r w:rsidR="00793D49">
        <w:t xml:space="preserve">M. </w:t>
      </w:r>
      <w:r w:rsidR="00B93349">
        <w:t>Brad</w:t>
      </w:r>
      <w:r w:rsidR="00793D49">
        <w:t>ley</w:t>
      </w:r>
      <w:r w:rsidR="00B93349">
        <w:t xml:space="preserve"> Hanson</w:t>
      </w:r>
      <w:r w:rsidR="00B93349">
        <w:rPr>
          <w:vertAlign w:val="superscript"/>
        </w:rPr>
        <w:t>2</w:t>
      </w:r>
      <w:r w:rsidR="00B93349">
        <w:t xml:space="preserve">, </w:t>
      </w:r>
      <w:r w:rsidR="00692EE1">
        <w:t>Jonathan Scordino</w:t>
      </w:r>
      <w:r w:rsidR="00E02E78" w:rsidRPr="000B683B">
        <w:rPr>
          <w:vertAlign w:val="superscript"/>
        </w:rPr>
        <w:t>5</w:t>
      </w:r>
      <w:r w:rsidR="00692EE1">
        <w:t>, Steve Jeffries</w:t>
      </w:r>
      <w:r w:rsidR="00E02E78" w:rsidRPr="000B683B">
        <w:rPr>
          <w:vertAlign w:val="superscript"/>
        </w:rPr>
        <w:t>6</w:t>
      </w:r>
      <w:r w:rsidR="00692EE1">
        <w:t>, Scott Pearson</w:t>
      </w:r>
      <w:r w:rsidR="00E02E78" w:rsidRPr="000B683B">
        <w:rPr>
          <w:vertAlign w:val="superscript"/>
        </w:rPr>
        <w:t>6</w:t>
      </w:r>
      <w:r w:rsidR="00692EE1">
        <w:t xml:space="preserve">, Kristin </w:t>
      </w:r>
      <w:r w:rsidR="0092400F">
        <w:t xml:space="preserve">N. </w:t>
      </w:r>
      <w:r w:rsidR="00692EE1">
        <w:t>Marshall</w:t>
      </w:r>
      <w:r w:rsidR="00E02E78" w:rsidRPr="000B683B">
        <w:rPr>
          <w:vertAlign w:val="superscript"/>
        </w:rPr>
        <w:t>7</w:t>
      </w:r>
      <w:r w:rsidR="00B93349">
        <w:t xml:space="preserve"> </w:t>
      </w:r>
    </w:p>
    <w:p w14:paraId="4845E71D" w14:textId="77777777" w:rsidR="00D773C3" w:rsidRDefault="00D773C3" w:rsidP="000B683B">
      <w:pPr>
        <w:ind w:firstLine="0"/>
        <w:rPr>
          <w:vertAlign w:val="superscript"/>
        </w:rPr>
      </w:pPr>
    </w:p>
    <w:p w14:paraId="0592CFA0" w14:textId="524E019B" w:rsidR="00F628C8" w:rsidRDefault="00121C62" w:rsidP="000B683B">
      <w:pPr>
        <w:spacing w:line="240" w:lineRule="auto"/>
        <w:ind w:firstLine="0"/>
        <w:rPr>
          <w:rStyle w:val="KeywordTok0"/>
          <w:rFonts w:ascii="Cambria" w:hAnsi="Cambria"/>
          <w:b w:val="0"/>
          <w:color w:val="auto"/>
          <w:sz w:val="24"/>
        </w:rPr>
      </w:pPr>
      <w:r w:rsidRPr="002C7815">
        <w:rPr>
          <w:vertAlign w:val="superscript"/>
        </w:rPr>
        <w:t>1</w:t>
      </w:r>
      <w:r w:rsidRPr="002C7815">
        <w:t xml:space="preserve"> </w:t>
      </w:r>
      <w:r w:rsidR="00F628C8">
        <w:t xml:space="preserve">Contractor to </w:t>
      </w:r>
      <w:r w:rsidR="00F628C8" w:rsidRPr="002C7815">
        <w:rPr>
          <w:rStyle w:val="KeywordTok0"/>
          <w:rFonts w:ascii="Cambria" w:hAnsi="Cambria"/>
          <w:b w:val="0"/>
          <w:color w:val="auto"/>
          <w:sz w:val="24"/>
        </w:rPr>
        <w:t>Conservation Biology Division, NOAA NMFS Northwest Fisheries Science Center, National Marine Fisheries Service, National Oceanic and Atmospheric Administration, 2725 Montlake Blvd. East, Seattle, WA 98117, USA</w:t>
      </w:r>
    </w:p>
    <w:p w14:paraId="3583E8B8" w14:textId="77777777" w:rsidR="00121C62" w:rsidRPr="002C7815" w:rsidRDefault="00121C62" w:rsidP="000B683B">
      <w:pPr>
        <w:spacing w:line="240" w:lineRule="auto"/>
        <w:ind w:firstLine="0"/>
        <w:rPr>
          <w:rStyle w:val="KeywordTok0"/>
          <w:rFonts w:ascii="Cambria" w:hAnsi="Cambria"/>
          <w:b w:val="0"/>
          <w:color w:val="auto"/>
          <w:sz w:val="24"/>
        </w:rPr>
      </w:pPr>
      <w:r w:rsidRPr="002C7815">
        <w:rPr>
          <w:rStyle w:val="KeywordTok0"/>
          <w:rFonts w:ascii="Cambria" w:hAnsi="Cambria"/>
          <w:b w:val="0"/>
          <w:color w:val="auto"/>
          <w:sz w:val="24"/>
          <w:vertAlign w:val="superscript"/>
        </w:rPr>
        <w:t>2</w:t>
      </w:r>
      <w:r w:rsidRPr="002C7815">
        <w:rPr>
          <w:rStyle w:val="KeywordTok0"/>
          <w:rFonts w:ascii="Cambria" w:hAnsi="Cambria"/>
          <w:b w:val="0"/>
          <w:color w:val="auto"/>
          <w:sz w:val="24"/>
        </w:rPr>
        <w:t xml:space="preserve"> Conservation Biology Division, NOAA NMFS Northwest Fisheries Science Center, National Marine Fisheries Service, National Oceanic and Atmospheric Administration, 2725 Montlake Blvd. East, Seattle, WA 98117, USA</w:t>
      </w:r>
    </w:p>
    <w:p w14:paraId="7CACDE06" w14:textId="59B2D03C" w:rsidR="00121C62" w:rsidRPr="00A44121" w:rsidRDefault="00121C62" w:rsidP="000B683B">
      <w:pPr>
        <w:spacing w:line="240" w:lineRule="auto"/>
        <w:ind w:firstLine="0"/>
        <w:rPr>
          <w:shd w:val="clear" w:color="auto" w:fill="F8F8F8"/>
        </w:rPr>
      </w:pPr>
      <w:r w:rsidRPr="002C7815">
        <w:rPr>
          <w:vertAlign w:val="superscript"/>
        </w:rPr>
        <w:t>3</w:t>
      </w:r>
      <w:r w:rsidRPr="002C7815">
        <w:t xml:space="preserve"> Smith-Root, Vancouver WA 98686, USA</w:t>
      </w:r>
    </w:p>
    <w:p w14:paraId="6F6DB695" w14:textId="77777777" w:rsidR="002C7815" w:rsidRDefault="00121C62" w:rsidP="000B683B">
      <w:pPr>
        <w:pStyle w:val="Author"/>
        <w:jc w:val="left"/>
      </w:pPr>
      <w:r w:rsidRPr="002C7815">
        <w:rPr>
          <w:rStyle w:val="KeywordTok0"/>
          <w:rFonts w:ascii="Cambria" w:hAnsi="Cambria"/>
          <w:b w:val="0"/>
          <w:color w:val="auto"/>
          <w:sz w:val="24"/>
          <w:vertAlign w:val="superscript"/>
        </w:rPr>
        <w:t>4</w:t>
      </w:r>
      <w:r w:rsidRPr="002C7815">
        <w:rPr>
          <w:rStyle w:val="KeywordTok0"/>
          <w:rFonts w:ascii="Cambria" w:hAnsi="Cambria"/>
          <w:b w:val="0"/>
          <w:color w:val="auto"/>
          <w:sz w:val="24"/>
        </w:rPr>
        <w:t xml:space="preserve"> </w:t>
      </w:r>
      <w:r w:rsidR="00F3474F" w:rsidRPr="00A44121">
        <w:t>Department of Biology, Western Washington University, Bellingham WA 98225, USA</w:t>
      </w:r>
    </w:p>
    <w:p w14:paraId="357054D4" w14:textId="5F0265D1" w:rsidR="00121C62" w:rsidRPr="00A44121" w:rsidRDefault="00121C62" w:rsidP="000B683B">
      <w:pPr>
        <w:pStyle w:val="Author"/>
        <w:jc w:val="left"/>
        <w:rPr>
          <w:rStyle w:val="KeywordTok0"/>
          <w:rFonts w:ascii="Cambria" w:hAnsi="Cambria"/>
          <w:b w:val="0"/>
          <w:color w:val="auto"/>
          <w:sz w:val="24"/>
        </w:rPr>
      </w:pPr>
      <w:r w:rsidRPr="002C7815">
        <w:rPr>
          <w:rStyle w:val="KeywordTok0"/>
          <w:rFonts w:ascii="Cambria" w:hAnsi="Cambria"/>
          <w:b w:val="0"/>
          <w:color w:val="auto"/>
          <w:sz w:val="24"/>
          <w:vertAlign w:val="superscript"/>
        </w:rPr>
        <w:t>5</w:t>
      </w:r>
      <w:r w:rsidRPr="00A44121">
        <w:rPr>
          <w:rStyle w:val="KeywordTok0"/>
          <w:rFonts w:ascii="Cambria" w:hAnsi="Cambria"/>
          <w:b w:val="0"/>
          <w:color w:val="auto"/>
          <w:sz w:val="24"/>
        </w:rPr>
        <w:t xml:space="preserve"> Makah Fisheries Management, Neah Bay WA 98357, USA</w:t>
      </w:r>
    </w:p>
    <w:p w14:paraId="7945EFFF" w14:textId="7F5EFC4F" w:rsidR="00E02E78" w:rsidRPr="00A44121" w:rsidRDefault="00E02E78" w:rsidP="000B683B">
      <w:pPr>
        <w:spacing w:line="240" w:lineRule="auto"/>
        <w:ind w:firstLine="0"/>
      </w:pPr>
      <w:r w:rsidRPr="00A44121">
        <w:rPr>
          <w:vertAlign w:val="superscript"/>
        </w:rPr>
        <w:t>6</w:t>
      </w:r>
      <w:r w:rsidRPr="00A44121">
        <w:t xml:space="preserve"> Washington Department of Fish and Wildlife, Olympia WA 98501, USA</w:t>
      </w:r>
    </w:p>
    <w:p w14:paraId="78EFBC2F" w14:textId="67B9C8E1" w:rsidR="00E02E78" w:rsidRPr="00A44121" w:rsidRDefault="00E02E78" w:rsidP="000B683B">
      <w:pPr>
        <w:spacing w:line="240" w:lineRule="auto"/>
        <w:ind w:firstLine="0"/>
      </w:pPr>
      <w:r w:rsidRPr="00A44121">
        <w:rPr>
          <w:vertAlign w:val="superscript"/>
        </w:rPr>
        <w:t>7</w:t>
      </w:r>
      <w:r w:rsidRPr="00A44121">
        <w:t xml:space="preserve"> University of Washington, School of Fishery and Aquatic Sciences, Seattle WA 98105, USA</w:t>
      </w:r>
    </w:p>
    <w:p w14:paraId="20C39E84" w14:textId="77777777" w:rsidR="00E02E78" w:rsidRPr="009554C4" w:rsidRDefault="00E02E78" w:rsidP="000B683B">
      <w:pPr>
        <w:ind w:firstLine="0"/>
      </w:pPr>
    </w:p>
    <w:p w14:paraId="56AFDF56" w14:textId="77777777" w:rsidR="0092400F" w:rsidRDefault="0092400F">
      <w:pPr>
        <w:spacing w:before="0" w:after="0" w:line="240" w:lineRule="auto"/>
        <w:ind w:firstLine="0"/>
        <w:rPr>
          <w:rStyle w:val="KeywordTok0"/>
          <w:rFonts w:ascii="Cambria" w:eastAsia="MS Gothic" w:hAnsi="Cambria"/>
          <w:b w:val="0"/>
          <w:bCs/>
          <w:color w:val="auto"/>
          <w:sz w:val="24"/>
          <w:szCs w:val="32"/>
        </w:rPr>
      </w:pPr>
      <w:r>
        <w:rPr>
          <w:rStyle w:val="KeywordTok0"/>
          <w:rFonts w:ascii="Cambria" w:hAnsi="Cambria"/>
          <w:color w:val="auto"/>
          <w:sz w:val="24"/>
        </w:rPr>
        <w:br w:type="page"/>
      </w:r>
    </w:p>
    <w:p w14:paraId="6B2C16E2" w14:textId="59DEE2CE" w:rsidR="00335066" w:rsidRPr="007E29AB" w:rsidRDefault="00334D90" w:rsidP="00731691">
      <w:pPr>
        <w:ind w:firstLine="0"/>
        <w:rPr>
          <w:rStyle w:val="KeywordTok0"/>
          <w:rFonts w:ascii="Cambria" w:hAnsi="Cambria"/>
          <w:bCs/>
          <w:color w:val="auto"/>
          <w:sz w:val="24"/>
        </w:rPr>
      </w:pPr>
      <w:r w:rsidRPr="00DE76D4">
        <w:rPr>
          <w:rStyle w:val="KeywordTok0"/>
          <w:rFonts w:ascii="Cambria" w:hAnsi="Cambria"/>
          <w:color w:val="auto"/>
          <w:sz w:val="24"/>
        </w:rPr>
        <w:lastRenderedPageBreak/>
        <w:t>Abstract</w:t>
      </w:r>
    </w:p>
    <w:p w14:paraId="1D498D6A" w14:textId="77777777" w:rsidR="00C82C9B" w:rsidRPr="00731691" w:rsidRDefault="00C82C9B" w:rsidP="00731691">
      <w:r w:rsidRPr="00731691">
        <w:t xml:space="preserve">Conflicts can arise when the recovery of one protected species limits the recovery of another through competition or predation.  The recovery of many marine mammal populations on the west coast of the United States has been viewed as a success; however, within Puget Sound in northwest Washington State, USA, the increased abundance of three protected pinniped species, may be adversely affecting the recovery of threatened Chinook salmon and endangered killer whales within the region.  Between 1970 and 2015, we estimate the annual biomass of Chinook salmon consumed by </w:t>
      </w:r>
      <w:r w:rsidRPr="00731691">
        <w:rPr>
          <w:rFonts w:ascii="Times New Roman" w:hAnsi="Times New Roman"/>
        </w:rPr>
        <w:t xml:space="preserve">pinnipeds has increased from 68 to 625 metric tons.  Because the diets of </w:t>
      </w:r>
      <w:r w:rsidRPr="00731691">
        <w:t xml:space="preserve">pinnipeds contain significant numbers of juveniles Chinook salmon, we transformed these juveniles into adult equivalents and found that by 2015 pinnipeds consume roughly double that of resident killer whales.  Our analysis demonstrates the importance of an ecosystem perspective when evaluating species recovery.  As more protected species respond positively to recovery efforts, managers should evaluate the trade-offs from these efforts with the unintended ecosystem consequences of predation and competition on other protected species.  </w:t>
      </w:r>
      <w:r w:rsidRPr="00731691">
        <w:br w:type="page"/>
      </w:r>
    </w:p>
    <w:p w14:paraId="29C2E756" w14:textId="77777777" w:rsidR="00C82C9B" w:rsidRPr="0052451E" w:rsidRDefault="00C82C9B" w:rsidP="00C82C9B"/>
    <w:p w14:paraId="20F3FCA1" w14:textId="77777777" w:rsidR="005455AE" w:rsidRPr="00DE6108" w:rsidRDefault="00EF77A7" w:rsidP="00492B4B">
      <w:pPr>
        <w:pStyle w:val="Heading1"/>
        <w:spacing w:before="0"/>
        <w:rPr>
          <w:rFonts w:ascii="Cambria" w:hAnsi="Cambria"/>
          <w:sz w:val="24"/>
          <w:szCs w:val="24"/>
        </w:rPr>
      </w:pPr>
      <w:bookmarkStart w:id="0" w:name="introduction"/>
      <w:bookmarkEnd w:id="0"/>
      <w:r w:rsidRPr="00DE6108">
        <w:rPr>
          <w:rFonts w:ascii="Cambria" w:hAnsi="Cambria"/>
          <w:sz w:val="24"/>
          <w:szCs w:val="24"/>
        </w:rPr>
        <w:t>Introduction</w:t>
      </w:r>
    </w:p>
    <w:p w14:paraId="2058EF2F" w14:textId="77777777" w:rsidR="002964C5" w:rsidRDefault="002964C5" w:rsidP="002964C5">
      <w:r>
        <w:t xml:space="preserve">The recovery of many marine mammals around the world is a conservation success story </w:t>
      </w:r>
      <w:r>
        <w:fldChar w:fldCharType="begin"/>
      </w:r>
      <w:r>
        <w:instrText xml:space="preserve"> ADDIN ZOTERO_ITEM CSL_CITATION {"citationID":"1satscd63i","properties":{"formattedCitation":"(Magera et al. 2013)","plainCitation":"(Magera et al. 2013)"},"citationItems":[{"id":6,"uris":["http://zotero.org/users/local/DW6AEAS0/items/PZ2WP76H"],"uri":["http://zotero.org/users/local/DW6AEAS0/items/PZ2WP76H"],"itemData":{"id":6,"type":"article-journal","title":"Recovery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fldChar w:fldCharType="separate"/>
      </w:r>
      <w:r w:rsidRPr="0006184F">
        <w:t>(Magera et al. 2013)</w:t>
      </w:r>
      <w:r>
        <w:fldChar w:fldCharType="end"/>
      </w:r>
      <w:r>
        <w:t xml:space="preserve">, but it has also created new challenges for managing coastal ecosystems </w:t>
      </w:r>
      <w:r>
        <w:fldChar w:fldCharType="begin"/>
      </w:r>
      <w:r>
        <w:instrText xml:space="preserve"> ADDIN ZOTERO_ITEM CSL_CITATION {"citationID":"1m98fnko92","properties":{"formattedCitation":"(Marshall et al. 2015, Smith et al. 2015)","plainCitation":"(Marshall et al. 2015, Smith et al. 2015)"},"citationItems":[{"id":737,"uris":["http://zotero.org/users/local/DW6AEAS0/items/QXIIK65J"],"uri":["http://zotero.org/users/local/DW6AEAS0/items/QXIIK65J"],"itemData":{"id":737,"type":"article-journal","title":"Conservation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id":739,"uris":["http://zotero.org/users/local/DW6AEAS0/items/AS3TWKZN"],"uri":["http://zotero.org/users/local/DW6AEAS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fldChar w:fldCharType="separate"/>
      </w:r>
      <w:r w:rsidRPr="00C77D58">
        <w:t>(Marshall et al. 2015, Smith et al. 2015)</w:t>
      </w:r>
      <w:r>
        <w:fldChar w:fldCharType="end"/>
      </w:r>
      <w:r>
        <w:t xml:space="preserve">. The often increasing abundances of marine mammals, and the associated potential for increasing consumption of fish and invertebrate prey, creates the potential for conflicts between marine mammals and fisheries through competitive interactions.  Therefore, adapting fishery stock assessment models and other natural resource management models to incorporate the effects of consumption by marine mammal predators may be needed to account for these trends and interactions in management decisions (Marshall et al. 2015). </w:t>
      </w:r>
    </w:p>
    <w:p w14:paraId="0EDC9261" w14:textId="00851183" w:rsidR="002964C5" w:rsidRDefault="002964C5" w:rsidP="002964C5">
      <w:r>
        <w:t xml:space="preserve">Estimating predation mortality improves our understanding of predator - prey relationships and can inform fishery management reference points </w:t>
      </w:r>
      <w:r>
        <w:fldChar w:fldCharType="begin"/>
      </w:r>
      <w:r>
        <w:instrText xml:space="preserve"> ADDIN ZOTERO_ITEM CSL_CITATION {"citationID":"8knpmd66e","properties":{"formattedCitation":"(Hollowed et al. 2000, Tyrrell et al. 2011)","plainCitation":"(Hollowed et al. 2000, Tyrrell et al. 2011)"},"citationItems":[{"id":746,"uris":["http://zotero.org/users/local/DW6AEAS0/items/RTH2KXA9"],"uri":["http://zotero.org/users/local/DW6AEAS0/items/RTH2KXA9"],"itemData":{"id":746,"type":"article-journal","title":"Are multispecies models an improvement on single-species models for measuring fishing impacts on marine ecosystems?","container-title":"ICES Journal of Marine Science: Journal du Conseil","page":"707–719","volume":"57","issue":"3","source":"Google Scholar","author":[{"family":"Hollowed","given":"Anne B."},{"family":"Bax","given":"Nicholas"},{"family":"Beamish","given":"Richard"},{"family":"Collie","given":"Jeremy"},{"family":"Fogarty","given":"Michael"},{"family":"Livingston","given":"Patricia"},{"family":"Pope","given":"John"},{"family":"Rice","given":"Jake C."}],"issued":{"date-parts":[["2000"]]}}},{"id":752,"uris":["http://zotero.org/users/local/DW6AEAS0/items/VVM4HSAB"],"uri":["http://zotero.org/users/local/DW6AEAS0/items/VVM4HSAB"],"itemData":{"id":752,"type":"article-journal","title":"The importance of including predation in fish population models: implications for biological reference points","container-title":"Fisheries Research","page":"1–8","volume":"108","issue":"1","source":"Google Scholar","shortTitle":"The importance of including predation in fish population models","author":[{"family":"Tyrrell","given":"M. C."},{"family":"Link","given":"J. S."},{"family":"Moustahfid","given":"H."}],"issued":{"date-parts":[["2011"]]}}}],"schema":"https://github.com/citation-style-language/schema/raw/master/csl-citation.json"} </w:instrText>
      </w:r>
      <w:r>
        <w:fldChar w:fldCharType="separate"/>
      </w:r>
      <w:r w:rsidRPr="00A16780">
        <w:t>(Hollowed et al. 2000, Tyrrell et al. 2011)</w:t>
      </w:r>
      <w:r>
        <w:fldChar w:fldCharType="end"/>
      </w:r>
      <w:r>
        <w:t xml:space="preserve">.  However, until recently many fisheries assessment models used around the world have ignored or made overly simplistic assumptions about trends in predation and other ecosystem processes </w:t>
      </w:r>
      <w:r>
        <w:fldChar w:fldCharType="begin"/>
      </w:r>
      <w:r>
        <w:instrText xml:space="preserve"> ADDIN ZOTERO_ITEM CSL_CITATION {"citationID":"34tiv4tdf","properties":{"formattedCitation":"(Skern-Mauritzen et al. 2015)","plainCitation":"(Skern-Mauritzen et al. 2015)"},"citationItems":[{"id":755,"uris":["http://zotero.org/users/local/DW6AEAS0/items/ESZ27T5G"],"uri":["http://zotero.org/users/local/DW6AEAS0/items/ESZ27T5G"],"itemData":{"id":755,"type":"article-journal","title":"Ecosystem processes are rarely included in tactical fisheries management","container-title":"Fish and Fisheries","source":"Google Scholar","URL":"http://onlinelibrary.wiley.com/doi/10.1111/faf.12111/abstract","author":[{"family":"Skern-Mauritzen","given":"Mette"},{"family":"Ottersen","given":"Geir"},{"family":"Handegard","given":"Nils Olav"},{"family":"Huse","given":"Geir"},{"family":"Dingsør","given":"Gjert E."},{"family":"Stenseth","given":"Nils C."},{"family":"Kjesbu","given":"Olav S."}],"issued":{"date-parts":[["2015"]]},"accessed":{"date-parts":[["2016",3,12]]}}}],"schema":"https://github.com/citation-style-language/schema/raw/master/csl-citation.json"} </w:instrText>
      </w:r>
      <w:r>
        <w:fldChar w:fldCharType="separate"/>
      </w:r>
      <w:r w:rsidRPr="00A16780">
        <w:t>(Skern-Mauritzen et al. 2015)</w:t>
      </w:r>
      <w:r>
        <w:fldChar w:fldCharType="end"/>
      </w:r>
      <w:r>
        <w:t xml:space="preserve"> that affect the productivity of commercially important fish stocks. </w:t>
      </w:r>
      <w:r w:rsidRPr="00240CCC">
        <w:t xml:space="preserve">Some examples of </w:t>
      </w:r>
      <w:r>
        <w:t>well</w:t>
      </w:r>
      <w:r w:rsidRPr="00240CCC">
        <w:t xml:space="preserve"> documented marine mammal predation impacts</w:t>
      </w:r>
      <w:r>
        <w:t xml:space="preserve"> on harvested fish stocks include Cape fur seal (</w:t>
      </w:r>
      <w:r w:rsidRPr="00EA154C">
        <w:rPr>
          <w:i/>
        </w:rPr>
        <w:t>Arctocephalus pusillus pusillus</w:t>
      </w:r>
      <w:r>
        <w:t>) predation on hake (</w:t>
      </w:r>
      <w:r w:rsidRPr="00D31AA6">
        <w:rPr>
          <w:rStyle w:val="st"/>
          <w:i/>
        </w:rPr>
        <w:t>Merluccius poli</w:t>
      </w:r>
      <w:r>
        <w:t xml:space="preserve">) in South Africa </w:t>
      </w:r>
      <w:r>
        <w:fldChar w:fldCharType="begin"/>
      </w:r>
      <w:r>
        <w:instrText xml:space="preserve"> ADDIN ZOTERO_ITEM CSL_CITATION {"citationID":"2nhuaod30i","properties":{"formattedCitation":"(Punt and Butterworth 1995)","plainCitation":"(Punt and Butterworth 1995)"},"citationItems":[{"id":758,"uris":["http://zotero.org/users/local/DW6AEAS0/items/HEFHANEK"],"uri":["http://zotero.org/users/local/DW6AEAS0/items/HEFHANEK"],"itemData":{"id":758,"type":"article-journal","title":"The effects of future consumption by the Cape fur seal on catches and catch rates of the Cape hakes. 4. Modelling the biological interaction between Cape fur seals Arctocephalus pusillus pusillus and the Cape hakes Merluccius capensis and M. paradoxus","container-title":"South African Journal of Marine Science","page":"255–285","volume":"16","issue":"1","source":"Google Scholar","author":[{"family":"Punt","given":"A. E."},{"family":"Butterworth","given":"D. S."}],"issued":{"date-parts":[["1995"]]}}}],"schema":"https://github.com/citation-style-language/schema/raw/master/csl-citation.json"} </w:instrText>
      </w:r>
      <w:r>
        <w:fldChar w:fldCharType="separate"/>
      </w:r>
      <w:r w:rsidRPr="002B085D">
        <w:t>(Punt and Butterworth 1995)</w:t>
      </w:r>
      <w:r>
        <w:fldChar w:fldCharType="end"/>
      </w:r>
      <w:r>
        <w:t>, consumption of cod (</w:t>
      </w:r>
      <w:r w:rsidRPr="00D31AA6">
        <w:rPr>
          <w:rStyle w:val="tgc"/>
          <w:i/>
        </w:rPr>
        <w:t>Gadus morhua</w:t>
      </w:r>
      <w:r>
        <w:t>) by harp (</w:t>
      </w:r>
      <w:r w:rsidRPr="00EA154C">
        <w:rPr>
          <w:i/>
        </w:rPr>
        <w:t>Pagophilus groenla</w:t>
      </w:r>
      <w:r>
        <w:rPr>
          <w:i/>
        </w:rPr>
        <w:t>nd</w:t>
      </w:r>
      <w:r w:rsidRPr="00EA154C">
        <w:rPr>
          <w:i/>
        </w:rPr>
        <w:t>icus</w:t>
      </w:r>
      <w:r>
        <w:t>) and grey (</w:t>
      </w:r>
      <w:r w:rsidRPr="00EA154C">
        <w:rPr>
          <w:i/>
        </w:rPr>
        <w:t>Halichoerus grypus</w:t>
      </w:r>
      <w:r>
        <w:t xml:space="preserve">) </w:t>
      </w:r>
      <w:r>
        <w:lastRenderedPageBreak/>
        <w:t xml:space="preserve">seals in eastern Canada </w:t>
      </w:r>
      <w:r>
        <w:fldChar w:fldCharType="begin"/>
      </w:r>
      <w:r>
        <w:instrText xml:space="preserve"> ADDIN ZOTERO_ITEM CSL_CITATION {"citationID":"2etmlab1f8","properties":{"formattedCitation":"(Mohn and Bowen 1996, Shelton et al. 2006)","plainCitation":"(Mohn and Bowen 1996, Shelton et al. 2006)"},"citationItems":[{"id":764,"uris":["http://zotero.org/users/local/DW6AEAS0/items/TXIKRPXU"],"uri":["http://zotero.org/users/local/DW6AEAS0/items/TXIKRPXU"],"itemData":{"id":764,"type":"article-journal","title":"Grey seal predation on the eastern Scotian Shelf: modelling the impact on Atlantic cod","container-title":"Canadian Journal of Fisheries and Aquatic Sciences","page":"2722–2738","volume":"53","issue":"12","source":"Google Scholar","shortTitle":"Grey seal predation on the eastern Scotian Shelf","author":[{"family":"Mohn","given":"R."},{"family":"Bowen","given":"W. D."}],"issued":{"date-parts":[["1996"]]}}},{"id":761,"uris":["http://zotero.org/users/local/DW6AEAS0/items/N6TS2EKV"],"uri":["http://zotero.org/users/local/DW6AEAS0/items/N6TS2EKV"],"itemData":{"id":761,"type":"article-journal","title":"Fishing under low productivity conditions is further delaying recovery of Northwest Atlantic cod (Gadus morhua)","container-title":"Canadian Journal of Fisheries and Aquatic Sciences","page":"235–238","volume":"63","issue":"2","source":"Google Scholar","author":[{"family":"Shelton","given":"Peter A."},{"family":"Sinclair","given":"Alan F."},{"family":"Chouinard","given":"Ghislain A."},{"family":"Mohn","given":"Robert"},{"family":"Duplisea","given":"Daniel E."}],"issued":{"date-parts":[["2006"]]}}}],"schema":"https://github.com/citation-style-language/schema/raw/master/csl-citation.json"} </w:instrText>
      </w:r>
      <w:r>
        <w:fldChar w:fldCharType="separate"/>
      </w:r>
      <w:r w:rsidRPr="002B085D">
        <w:t>(Mohn and Bowen 1996, Shelton et al. 2006)</w:t>
      </w:r>
      <w:r>
        <w:fldChar w:fldCharType="end"/>
      </w:r>
      <w:r>
        <w:t>, consumption of herring (</w:t>
      </w:r>
      <w:r>
        <w:rPr>
          <w:i/>
          <w:iCs/>
        </w:rPr>
        <w:t>Clupea harengus</w:t>
      </w:r>
      <w:r>
        <w:t>) and forage fish by large whales in the northeastern US</w:t>
      </w:r>
      <w:r w:rsidR="00421FA8">
        <w:t>A</w:t>
      </w:r>
      <w:r>
        <w:t xml:space="preserve"> </w:t>
      </w:r>
      <w:r>
        <w:fldChar w:fldCharType="begin"/>
      </w:r>
      <w:r>
        <w:instrText xml:space="preserve"> ADDIN ZOTERO_ITEM CSL_CITATION {"citationID":"2fltm8iaan","properties":{"formattedCitation":"(Overholtz and Link 2007)","plainCitation":"(Overholtz and Link 2007)"},"citationItems":[{"id":767,"uris":["http://zotero.org/users/local/DW6AEAS0/items/Z67PMCPN"],"uri":["http://zotero.org/users/local/DW6AEAS0/items/Z67PMCPN"],"itemData":{"id":767,"type":"article-journal","title":"Consumption impacts by marine mammals, fish, and seabirds on the Gulf of Maine–Georges Bank Atlantic herring (Clupea harengus) complex during the years 1977–2002","container-title":"ICES Journal of Marine Science: Journal du Conseil","page":"83–96","volume":"64","issue":"1","source":"Google Scholar","author":[{"family":"Overholtz","given":"W. J."},{"family":"Link","given":"J. S."}],"issued":{"date-parts":[["2007"]]}}}],"schema":"https://github.com/citation-style-language/schema/raw/master/csl-citation.json"} </w:instrText>
      </w:r>
      <w:r>
        <w:fldChar w:fldCharType="separate"/>
      </w:r>
      <w:r w:rsidRPr="002B085D">
        <w:t>(Overholtz and Link 2007)</w:t>
      </w:r>
      <w:r>
        <w:fldChar w:fldCharType="end"/>
      </w:r>
      <w:r>
        <w:t>, harbor seal (</w:t>
      </w:r>
      <w:r w:rsidRPr="00EA154C">
        <w:rPr>
          <w:i/>
        </w:rPr>
        <w:t>Phoca vitulina</w:t>
      </w:r>
      <w:r>
        <w:t>) predation on Atlantic salmon (</w:t>
      </w:r>
      <w:r w:rsidR="003908BF">
        <w:rPr>
          <w:i/>
          <w:iCs/>
        </w:rPr>
        <w:t>Salmo salar</w:t>
      </w:r>
      <w:r>
        <w:t xml:space="preserve">) in Scottish rivers </w:t>
      </w:r>
      <w:r>
        <w:fldChar w:fldCharType="begin"/>
      </w:r>
      <w:r>
        <w:instrText xml:space="preserve"> ADDIN ZOTERO_ITEM CSL_CITATION {"citationID":"27f1ijuio7","properties":{"formattedCitation":"(Butler et al. 2006)","plainCitation":"(Butler et al. 2006)"},"citationItems":[{"id":772,"uris":["http://zotero.org/users/local/DW6AEAS0/items/FJ3QJH9A"],"uri":["http://zotero.org/users/local/DW6AEAS0/items/FJ3QJH9A"],"itemData":{"id":772,"type":"article-journal","title":"Modelling the impacts of removing seal predation from Atlantic salmon, Salmo salar, rivers in Scotland: a tool for targeting conflict resolution","container-title":"Fisheries Management and Ecology","page":"285–291","volume":"13","issue":"5","source":"Google Scholar","shortTitle":"Modelling the impacts of removing seal predation from Atlantic salmon, Salmo salar, rivers in Scotland","author":[{"family":"Butler","given":"James RA"},{"family":"Middlemas","given":"S. J."},{"family":"Graham","given":"I. M."},{"family":"Thompson","given":"P. M."},{"family":"Armstrong","given":"J. D."}],"issued":{"date-parts":[["2006"]]}}}],"schema":"https://github.com/citation-style-language/schema/raw/master/csl-citation.json"} </w:instrText>
      </w:r>
      <w:r>
        <w:fldChar w:fldCharType="separate"/>
      </w:r>
      <w:r w:rsidRPr="002B085D">
        <w:t>(Butler et al. 2006)</w:t>
      </w:r>
      <w:r>
        <w:fldChar w:fldCharType="end"/>
      </w:r>
      <w:r>
        <w:t>, and consumption of salmon and forage fishes by pinnipeds in the northwestern US</w:t>
      </w:r>
      <w:r w:rsidR="00421FA8">
        <w:t>A</w:t>
      </w:r>
      <w:r>
        <w:t xml:space="preserve"> </w:t>
      </w:r>
      <w:r>
        <w:fldChar w:fldCharType="begin"/>
      </w:r>
      <w:r>
        <w:instrText xml:space="preserve"> ADDIN ZOTERO_ITEM CSL_CITATION {"citationID":"6utveu505","properties":{"formattedCitation":"(Wright et al. 2007, Thomas et al. 2011)","plainCitation":"(Wright et al. 2007, Thomas et al. 2011)"},"citationItems":[{"id":775,"uris":["http://zotero.org/users/local/DW6AEAS0/items/MWMTHBFC"],"uri":["http://zotero.org/users/local/DW6AEAS0/items/MWMTHBFC"],"itemData":{"id":775,"type":"article-journal","title":"Assessment of harbor seal predation on adult salmonids in a Pacific Northwest estuary","container-title":"Ecological Applications","page":"338–351","volume":"17","issue":"2","source":"Google Scholar","author":[{"family":"Wright","given":"Bryan E."},{"family":"Riemer","given":"Susan D."},{"family":"Brown","given":"Robin F."},{"family":"Ougzin","given":"Aicha M."},{"family":"Bucklin","given":"Katherine A."}],"issued":{"date-parts":[["2007"]]}}},{"id":781,"uris":["http://zotero.org/users/local/DW6AEAS0/items/G3A5BH5I"],"uri":["http://zotero.org/users/local/DW6AEAS0/items/G3A5BH5I"],"itemData":{"id":781,"type":"article-journal","title":"Harbor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fldChar w:fldCharType="separate"/>
      </w:r>
      <w:r w:rsidRPr="00782558">
        <w:t>(Wright et al. 2007, Thomas et al. 2011)</w:t>
      </w:r>
      <w:r>
        <w:fldChar w:fldCharType="end"/>
      </w:r>
      <w:r>
        <w:t xml:space="preserve">. </w:t>
      </w:r>
    </w:p>
    <w:p w14:paraId="3EE83E79" w14:textId="48183A55" w:rsidR="002964C5" w:rsidRDefault="002964C5" w:rsidP="002964C5">
      <w:r>
        <w:t>We focus here on marine mammal predation on Chinook salmon (</w:t>
      </w:r>
      <w:r w:rsidRPr="00DE6108">
        <w:rPr>
          <w:i/>
        </w:rPr>
        <w:t>Oncorhynchus tshawytscha</w:t>
      </w:r>
      <w:r>
        <w:t xml:space="preserve">), a culturally and ecologically important species of the north eastern Pacific. Chinook salmon are the largest of the Pacific salmon species, and their anadromous life history connects freshwater and terrestrial ecosystems throughout the Pacific Rim </w:t>
      </w:r>
      <w:r>
        <w:fldChar w:fldCharType="begin"/>
      </w:r>
      <w:r>
        <w:instrText xml:space="preserve"> ADDIN ZOTERO_ITEM CSL_CITATION {"citationID":"2m9qpishqs","properties":{"formattedCitation":"(Hocking and Reynolds 2011)","plainCitation":"(Hocking and Reynolds 2011)"},"citationItems":[{"id":796,"uris":["http://zotero.org/users/local/DW6AEAS0/items/5G3V5GUK"],"uri":["http://zotero.org/users/local/DW6AEAS0/items/5G3V5GUK"],"itemData":{"id":796,"type":"article-journal","title":"Impacts of salmon on riparian plant diversity","container-title":"Science","page":"1609–1612","volume":"331","issue":"6024","source":"Google Scholar","author":[{"family":"Hocking","given":"Morgan D."},{"family":"Reynolds","given":"John D."}],"issued":{"date-parts":[["2011"]]}}}],"schema":"https://github.com/citation-style-language/schema/raw/master/csl-citation.json"} </w:instrText>
      </w:r>
      <w:r>
        <w:fldChar w:fldCharType="separate"/>
      </w:r>
      <w:r w:rsidRPr="00F90B5C">
        <w:t>(Hocking and Reynolds 2011)</w:t>
      </w:r>
      <w:r>
        <w:fldChar w:fldCharType="end"/>
      </w:r>
      <w:r>
        <w:t xml:space="preserve">.  The species serves as prey for top predators in the region </w:t>
      </w:r>
      <w:r>
        <w:fldChar w:fldCharType="begin"/>
      </w:r>
      <w:r>
        <w:instrText xml:space="preserve"> ADDIN ZOTERO_ITEM CSL_CITATION {"citationID":"1kme0g5hhq","properties":{"formattedCitation":"(Hanson et al. 2010)","plainCitation":"(Hanson et al. 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fldChar w:fldCharType="separate"/>
      </w:r>
      <w:r w:rsidRPr="00F90B5C">
        <w:t>(</w:t>
      </w:r>
      <w:r>
        <w:t xml:space="preserve">e.g., </w:t>
      </w:r>
      <w:r w:rsidRPr="00F90B5C">
        <w:t>Hanson et al. 2010)</w:t>
      </w:r>
      <w:r>
        <w:fldChar w:fldCharType="end"/>
      </w:r>
      <w:r>
        <w:t xml:space="preserve">, and </w:t>
      </w:r>
      <w:r w:rsidR="00FB50C6">
        <w:t>contribute</w:t>
      </w:r>
      <w:r w:rsidR="00F17C64">
        <w:t>s</w:t>
      </w:r>
      <w:r w:rsidR="00FB50C6">
        <w:t xml:space="preserve"> to a</w:t>
      </w:r>
      <w:r w:rsidR="00F17C64">
        <w:t>n</w:t>
      </w:r>
      <w:r w:rsidR="00FB50C6">
        <w:t xml:space="preserve"> $</w:t>
      </w:r>
      <w:r w:rsidR="00736577">
        <w:t>11.6</w:t>
      </w:r>
      <w:r w:rsidR="00FB50C6">
        <w:t xml:space="preserve"> million </w:t>
      </w:r>
      <w:r>
        <w:t>c</w:t>
      </w:r>
      <w:r w:rsidR="00FB50C6">
        <w:t xml:space="preserve">ommercial </w:t>
      </w:r>
      <w:r w:rsidR="00625D2D">
        <w:t xml:space="preserve">salmon </w:t>
      </w:r>
      <w:r w:rsidR="001555CF">
        <w:t xml:space="preserve">fishery in Puget Sound </w:t>
      </w:r>
      <w:r w:rsidR="00FB50C6">
        <w:t xml:space="preserve">and </w:t>
      </w:r>
      <w:r w:rsidR="00E5172C">
        <w:t xml:space="preserve">to a </w:t>
      </w:r>
      <w:r w:rsidR="001555CF">
        <w:t xml:space="preserve">$47 million statewide </w:t>
      </w:r>
      <w:r w:rsidR="00FB50C6">
        <w:t>recreational</w:t>
      </w:r>
      <w:r>
        <w:t xml:space="preserve"> </w:t>
      </w:r>
      <w:r w:rsidR="00AA3ED5">
        <w:t xml:space="preserve">saltwater </w:t>
      </w:r>
      <w:r w:rsidR="00FB50C6">
        <w:t xml:space="preserve">salmon </w:t>
      </w:r>
      <w:r>
        <w:t>fisher</w:t>
      </w:r>
      <w:r w:rsidR="001555CF">
        <w:t xml:space="preserve">y </w:t>
      </w:r>
      <w:r w:rsidR="001555CF">
        <w:fldChar w:fldCharType="begin"/>
      </w:r>
      <w:r w:rsidR="001555CF">
        <w:instrText xml:space="preserve"> ADDIN ZOTERO_ITEM CSL_CITATION {"citationID":"ans3obn4k","properties":{"formattedCitation":"(T. C. W. Economics 2008)","plainCitation":"(T. C. W. Economics 2008)"},"citationItems":[{"id":753,"uris":["http://zotero.org/users/local/DW6AEAS0/items/I8A852K4"],"uri":["http://zotero.org/users/local/DW6AEAS0/items/I8A852K4"],"itemData":{"id":753,"type":"book","title":"Economic analysis of the non-treaty commercial and recreational fisheries in Washington State","publisher":"Washington Department of Fish and Wildlife","source":"Google Scholar","URL":"http://wdfw.wa.gov/publications/00464/wdfw00464.pdf","author":[{"family":"T. C. W. Economics","given":""}],"issued":{"date-parts":[["2008"]]}}}],"schema":"https://github.com/citation-style-language/schema/raw/master/csl-citation.json"} </w:instrText>
      </w:r>
      <w:r w:rsidR="001555CF">
        <w:fldChar w:fldCharType="separate"/>
      </w:r>
      <w:r w:rsidR="001555CF" w:rsidRPr="001555CF">
        <w:t>(T. C. W. Economics 2008)</w:t>
      </w:r>
      <w:r w:rsidR="001555CF">
        <w:fldChar w:fldCharType="end"/>
      </w:r>
      <w:r>
        <w:t xml:space="preserve">.  However, many natural stocks of Chinook salmon have been extirpated </w:t>
      </w:r>
      <w:r w:rsidR="00684C93">
        <w:fldChar w:fldCharType="begin"/>
      </w:r>
      <w:r w:rsidR="00684C93">
        <w:instrText xml:space="preserve"> ADDIN ZOTERO_ITEM CSL_CITATION {"citationID":"i4jlp6nh9","properties":{"formattedCitation":"(Gustafson et al. 2007)","plainCitation":"(Gustafson et al. 2007)"},"citationItems":[{"id":193,"uris":["http://zotero.org/users/local/DW6AEAS0/items/KJC8BJQF"],"uri":["http://zotero.org/users/local/DW6AEAS0/items/KJC8BJQF"],"itemData":{"id":193,"type":"article-journal","title":"Pacific salmon extinctions: quantifying lost and remaining diversity","container-title":"Conservation Biology","page":"1009–1020","volume":"21","issue":"4","source":"Google Scholar","shortTitle":"Pacific salmon extinctions","author":[{"family":"Gustafson","given":"Richard G."},{"family":"Waples","given":"Robin S."},{"family":"Myers","given":"James M."},{"family":"Weitkamp","given":"Laurie A."},{"family":"Bryant","given":"Gregory J."},{"family":"Johnson","given":"Orlay W."},{"family":"Hard","given":"Jeffrey J."}],"issued":{"date-parts":[["2007"]]}}}],"schema":"https://github.com/citation-style-language/schema/raw/master/csl-citation.json"} </w:instrText>
      </w:r>
      <w:r w:rsidR="00684C93">
        <w:fldChar w:fldCharType="separate"/>
      </w:r>
      <w:r w:rsidR="00684C93" w:rsidRPr="00684C93">
        <w:t>(Gustafson et al. 2007)</w:t>
      </w:r>
      <w:r w:rsidR="00684C93">
        <w:fldChar w:fldCharType="end"/>
      </w:r>
      <w:r>
        <w:t xml:space="preserve"> or are at historically low levels and are protected under the Endangered Species Act </w:t>
      </w:r>
      <w:r w:rsidR="00684C93">
        <w:fldChar w:fldCharType="begin"/>
      </w:r>
      <w:r w:rsidR="00684C93">
        <w:instrText xml:space="preserve"> ADDIN ZOTERO_ITEM CSL_CITATION {"citationID":"10013fuhgr","properties":{"formattedCitation":"(Ford 2011)","plainCitation":"(Ford 2011)"},"citationItems":[{"id":198,"uris":["http://zotero.org/users/local/DW6AEAS0/items/5MPDEGBR"],"uri":["http://zotero.org/users/local/DW6AEAS0/items/5MPDEGBR"],"itemData":{"id":198,"type":"book","title":"Status review update for Pacific salmon and steelhead listed under the Endangered Species Act: Pacific Northwest","publisher":"US Department of Commerce, National Oceanic and Atmospheric Administration, National Marine Fisheries Service, Northwest Fisheries Science Center","source":"Google Scholar","URL":"http://www.nwfsc.noaa.gov/publications/scipubs/display_doctrack_allinfo.cfm?doctrackmetadataid=1730","shortTitle":"Status review update for Pacific salmon and steelhead listed under the Endangered Species Act","author":[{"family":"Ford","given":"Michael J."}],"issued":{"date-parts":[["2011"]]},"accessed":{"date-parts":[["2016",4,2]]}}}],"schema":"https://github.com/citation-style-language/schema/raw/master/csl-citation.json"} </w:instrText>
      </w:r>
      <w:r w:rsidR="00684C93">
        <w:fldChar w:fldCharType="separate"/>
      </w:r>
      <w:r w:rsidR="00684C93" w:rsidRPr="00684C93">
        <w:t>(Ford 2011)</w:t>
      </w:r>
      <w:r w:rsidR="00684C93">
        <w:fldChar w:fldCharType="end"/>
      </w:r>
      <w:r>
        <w:t xml:space="preserve">.   Chinook salmon biomass in many systems has been maintained largely through releases of juvenile fish from hatcheries, but even so abundance remains well below historical levels </w:t>
      </w:r>
      <w:r w:rsidR="00684C93">
        <w:fldChar w:fldCharType="begin"/>
      </w:r>
      <w:r w:rsidR="00684C93">
        <w:instrText xml:space="preserve"> ADDIN ZOTERO_ITEM CSL_CITATION {"citationID":"1lncp5su6o","properties":{"formattedCitation":"(Naish et al. 2007)","plainCitation":"(Naish et al. 2007)"},"citationItems":[{"id":201,"uris":["http://zotero.org/users/local/DW6AEAS0/items/T96GRHSG"],"uri":["http://zotero.org/users/local/DW6AEAS0/items/T96GRHSG"],"itemData":{"id":201,"type":"article-journal","title":"An evaluation of the effects of conservation and fishery enhancement hatcheries on wild populations of salmon","container-title":"Advances in Marine Biology","page":"61–194","volume":"53","source":"Google Scholar","author":[{"family":"Naish","given":"Kerry A."},{"family":"Taylor","given":"Joseph E."},{"family":"Levin","given":"Phillip S."},{"family":"Quinn","given":"Thomas P."},{"family":"Winton","given":"James R."},{"family":"Huppert","given":"Daniel"},{"family":"Hilborn","given":"Ray"}],"issued":{"date-parts":[["2007"]]}}}],"schema":"https://github.com/citation-style-language/schema/raw/master/csl-citation.json"} </w:instrText>
      </w:r>
      <w:r w:rsidR="00684C93">
        <w:fldChar w:fldCharType="separate"/>
      </w:r>
      <w:r w:rsidR="00684C93" w:rsidRPr="00684C93">
        <w:t>(Naish et al. 2007)</w:t>
      </w:r>
      <w:r w:rsidR="00684C93">
        <w:fldChar w:fldCharType="end"/>
      </w:r>
      <w:r>
        <w:t xml:space="preserve">.  Causes for the decline of natural stocks include loss and degradation of freshwater spawning and rearing habitat, loss of habitat access due to hydropower dams and other blockages, historical overfishing, and interactions with artificially propagated fish </w:t>
      </w:r>
      <w:r>
        <w:fldChar w:fldCharType="begin"/>
      </w:r>
      <w:r>
        <w:instrText xml:space="preserve"> ADDIN ZOTERO_ITEM CSL_CITATION {"citationID":"1crlmpu0kq","properties":{"formattedCitation":"(Ruckelshaus et al. 2002)","plainCitation":"(Ruckelshaus et al. 2002)"},"citationItems":[{"id":801,"uris":["http://zotero.org/users/local/DW6AEAS0/items/HMZQ2VA3"],"uri":["http://zotero.org/users/local/DW6AEAS0/items/HMZQ2VA3"],"itemData":{"id":801,"type":"article-journal","title":"The Pacific salmon wars: what science brings to the challenge of recovering species","container-title":"Annual Review of Ecology and Systematics","page":"665–706","source":"Google Scholar","shortTitle":"The Pacific salmon wars","author":[{"family":"Ruckelshaus","given":"Mary H."},{"family":"Levin","given":"Phil"},{"family":"Johnson","given":"Jerald B."},{"family":"Kareiva","given":"Peter M."}],"issued":{"date-parts":[["2002"]]}}}],"schema":"https://github.com/citation-style-language/schema/raw/master/csl-citation.json"} </w:instrText>
      </w:r>
      <w:r>
        <w:fldChar w:fldCharType="separate"/>
      </w:r>
      <w:r w:rsidRPr="00F90B5C">
        <w:t>(Ruckelshaus et al. 2002)</w:t>
      </w:r>
      <w:r>
        <w:fldChar w:fldCharType="end"/>
      </w:r>
      <w:r>
        <w:t xml:space="preserve">.  More recently, predation by marine mammal and avian </w:t>
      </w:r>
      <w:r>
        <w:lastRenderedPageBreak/>
        <w:t>predators has been identified as a potential factor limiting recovery</w:t>
      </w:r>
      <w:r w:rsidR="00684C93">
        <w:t xml:space="preserve"> </w:t>
      </w:r>
      <w:r w:rsidR="00684C93">
        <w:fldChar w:fldCharType="begin"/>
      </w:r>
      <w:r w:rsidR="00684C93">
        <w:instrText xml:space="preserve"> ADDIN ZOTERO_ITEM CSL_CITATION {"citationID":"2gbkahfakl","properties":{"formattedCitation":"(Roby et al. 2003)","plainCitation":"(Roby et al. 2003)"},"citationItems":[{"id":206,"uris":["http://zotero.org/users/local/DW6AEAS0/items/PKWBNAQA"],"uri":["http://zotero.org/users/local/DW6AEAS0/items/PKWBNAQA"],"itemData":{"id":206,"type":"article-journal","title":"Quantifying the effect of predators on endangered species using a bioenergetics approach: Caspian terns and juvenile salmonids in the Columbia River estuary","container-title":"Canadian Journal of Zoology","page":"250–265","volume":"81","issue":"2","source":"Google Scholar","shortTitle":"Quantifying the effect of predators on endangered species using a bioenergetics approach","author":[{"family":"Roby","given":"Daniel D."},{"family":"Lyons","given":"Donald E."},{"family":"Craig","given":"David P."},{"family":"Collis","given":"Ken"},{"family":"Visser","given":"G. Henk"}],"issued":{"date-parts":[["2003"]]}}}],"schema":"https://github.com/citation-style-language/schema/raw/master/csl-citation.json"} </w:instrText>
      </w:r>
      <w:r w:rsidR="00684C93">
        <w:fldChar w:fldCharType="separate"/>
      </w:r>
      <w:r w:rsidR="00684C93" w:rsidRPr="00684C93">
        <w:t>(Roby et al. 2003)</w:t>
      </w:r>
      <w:r w:rsidR="00684C93">
        <w:fldChar w:fldCharType="end"/>
      </w:r>
      <w:r>
        <w:t xml:space="preserve">.  Quantifying the magnitude of marine mammal predation and putting this in the context of other factors impacting Chinook salmon is therefore becoming increasingly important. </w:t>
      </w:r>
    </w:p>
    <w:p w14:paraId="29B0AD96" w14:textId="0591F55F" w:rsidR="002964C5" w:rsidRDefault="002964C5" w:rsidP="002964C5">
      <w:r>
        <w:t xml:space="preserve">The objective of our paper is to estimate temporal trends in both numbers and biomass of Chinook salmon consumed in the waters in and around Puget Sound, Washington, </w:t>
      </w:r>
      <w:r w:rsidR="00421FA8">
        <w:t>USA</w:t>
      </w:r>
      <w:r>
        <w:t xml:space="preserve"> by four species of marine mammals (California sea lions </w:t>
      </w:r>
      <w:r w:rsidRPr="00DE6108">
        <w:rPr>
          <w:rStyle w:val="xbe"/>
          <w:i/>
        </w:rPr>
        <w:t>Zalophus californianus</w:t>
      </w:r>
      <w:r>
        <w:t>, Steller sea lions</w:t>
      </w:r>
      <w:r w:rsidR="002A5A6B">
        <w:t xml:space="preserve"> </w:t>
      </w:r>
      <w:r w:rsidR="002A5A6B" w:rsidRPr="00572046">
        <w:rPr>
          <w:rStyle w:val="xbe"/>
          <w:i/>
        </w:rPr>
        <w:t>Eumetopias jubatus</w:t>
      </w:r>
      <w:r>
        <w:t>, harbor seals</w:t>
      </w:r>
      <w:r w:rsidR="002A5A6B">
        <w:t xml:space="preserve"> </w:t>
      </w:r>
      <w:r w:rsidR="002A5A6B" w:rsidRPr="007E29AB">
        <w:rPr>
          <w:i/>
        </w:rPr>
        <w:t>Phoca vitulina</w:t>
      </w:r>
      <w:r>
        <w:t xml:space="preserve">, and killer whales </w:t>
      </w:r>
      <w:r w:rsidRPr="00DE6108">
        <w:rPr>
          <w:i/>
        </w:rPr>
        <w:t>Orcinus orca</w:t>
      </w:r>
      <w:r>
        <w:t xml:space="preserve">). In this region, endangered resident killer whales are known to be highly specialized predators on </w:t>
      </w:r>
      <w:r w:rsidRPr="000B683B">
        <w:t xml:space="preserve">salmon </w:t>
      </w:r>
      <w:r>
        <w:fldChar w:fldCharType="begin"/>
      </w:r>
      <w:r>
        <w:instrText xml:space="preserve"> ADDIN ZOTERO_ITEM CSL_CITATION {"citationID":"WcZMbGAr","properties":{"formattedCitation":"(Ford et al. 1998a, 2016)","plainCitation":"(Ford et al. 1998a, 2016)"},"citationItems":[{"id":374,"uris":["http://zotero.org/users/local/DW6AEAS0/items/I76FEB39"],"uri":["http://zotero.org/users/local/DW6AEAS0/items/I76FEB39"],"itemData":{"id":374,"type":"article-journal","title":"Dietary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t>(Ford et al. 1998</w:t>
      </w:r>
      <w:r>
        <w:fldChar w:fldCharType="end"/>
      </w:r>
      <w:r>
        <w:t xml:space="preserve">, </w:t>
      </w:r>
      <w:r>
        <w:fldChar w:fldCharType="begin"/>
      </w:r>
      <w:r>
        <w:instrText xml:space="preserve"> ADDIN ZOTERO_ITEM CSL_CITATION {"citationID":"5VQaZwUf","properties":{"formattedCitation":"(Hanson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rsidRPr="0052702F">
        <w:t>Hanson et al. 2010, Ford et al. 2016)</w:t>
      </w:r>
      <w:r>
        <w:fldChar w:fldCharType="end"/>
      </w:r>
      <w:r w:rsidRPr="00C756A5">
        <w:t xml:space="preserve">, and previous authors have </w:t>
      </w:r>
      <w:r>
        <w:t>estimated</w:t>
      </w:r>
      <w:r w:rsidRPr="00C756A5">
        <w:t xml:space="preserve"> the magnitude of this predation </w:t>
      </w:r>
      <w:r>
        <w:fldChar w:fldCharType="begin"/>
      </w:r>
      <w:r>
        <w:instrText xml:space="preserve"> ADDIN ZOTERO_ITEM CSL_CITATION {"citationID":"tt8sa0cho","properties":{"formattedCitation":"(Williams et al. 2011b)","plainCitation":"(Williams et al. 2011b)"},"citationItems":[{"id":718,"uris":["http://zotero.org/users/local/DW6AEAS0/items/CIIKMRBA"],"uri":["http://zotero.org/users/local/DW6AEAS0/items/CIIKMRBA"],"itemData":{"id":718,"type":"article-journal","title":"Competing conservation objectives for predators and prey: estimating killer whale prey requirements for Chinook salmon","container-title":"PloS one","page":"e26738","volume":"6","issue":"11","author":[{"family":"Williams","given":"Rob"},{"family":"Krko/vsek","given":"Martin"},{"family":"Ashe","given":"Erin"},{"family":"Branch","given":"Trevor A"},{"family":"Clark","given":"Steve"},{"family":"Hammond","given":"Philip S"},{"family":"Hoyt","given":"Erich"},{"family":"Noren","given":"Dawn P"},{"family":"Rosen","given":"David"},{"family":"Winship","given":"Arliss"}],"issued":{"date-parts":[["2011"]]}}}],"schema":"https://github.com/citation-style-language/schema/raw/master/csl-citation.json"} </w:instrText>
      </w:r>
      <w:r>
        <w:fldChar w:fldCharType="separate"/>
      </w:r>
      <w:r w:rsidRPr="00125975">
        <w:t>(Williams et al. 2011)</w:t>
      </w:r>
      <w:r>
        <w:fldChar w:fldCharType="end"/>
      </w:r>
      <w:r>
        <w:t xml:space="preserve">.  However, harbor seals, Steller sea lions, and California sea lions also prey on Chinook salmon, and prey-limitation has been identified as one of the biggest threats to resident killer whales </w:t>
      </w:r>
      <w:r>
        <w:fldChar w:fldCharType="begin"/>
      </w:r>
      <w:r>
        <w:instrText xml:space="preserve"> ADDIN ZOTERO_ITEM CSL_CITATION {"citationID":"2dklktk4mu","properties":{"formattedCitation":"(Ward et al. 2009)","plainCitation":"(Ward et al. 2009)"},"citationItems":[{"id":710,"uris":["http://zotero.org/users/local/DW6AEAS0/items/28EUXTEH"],"uri":["http://zotero.org/users/local/DW6AEAS0/items/28EUXTEH"],"itemData":{"id":710,"type":"article-journal","title":"Quantifying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C"}],"issued":{"date-parts":[["2009"]]}}}],"schema":"https://github.com/citation-style-language/schema/raw/master/csl-citation.json"} </w:instrText>
      </w:r>
      <w:r>
        <w:fldChar w:fldCharType="separate"/>
      </w:r>
      <w:r w:rsidRPr="00B848BE">
        <w:t>(Ward et al. 2009)</w:t>
      </w:r>
      <w:r>
        <w:fldChar w:fldCharType="end"/>
      </w:r>
      <w:r>
        <w:t xml:space="preserve">. In particular, this region is thought to have one of the highest densities of harbor seals in the world, with abundance spurred by rapid population growth over the period 1970 - 2000 </w:t>
      </w:r>
      <w:r>
        <w:fldChar w:fldCharType="begin"/>
      </w:r>
      <w:r>
        <w:instrText xml:space="preserve"> ADDIN ZOTERO_ITEM CSL_CITATION {"citationID":"11ftu3qlbo","properties":{"formattedCitation":"(Jeffries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fldChar w:fldCharType="separate"/>
      </w:r>
      <w:r w:rsidRPr="004838E2">
        <w:t>(Jeffries et al. 2003)</w:t>
      </w:r>
      <w:r>
        <w:fldChar w:fldCharType="end"/>
      </w:r>
      <w:r>
        <w:t xml:space="preserve">.  These predators differ in their foraging characteristics, such as reliance on Chinook salmon as prey, size of salmon they target, and the season and spatial location of feeding.   Here we develop a model to evaluate the relative importance of these four species as sources of mortality on Chinook salmon.  We are particularly interested in understanding temporal trends in predation mortality, in the context of understanding whether competition for a </w:t>
      </w:r>
      <w:r>
        <w:lastRenderedPageBreak/>
        <w:t xml:space="preserve">shared prey resource is an important factor limiting the population growth of endangered Southern Resident killer whales.  </w:t>
      </w:r>
    </w:p>
    <w:p w14:paraId="71B00061" w14:textId="28CECC4C" w:rsidR="002964C5" w:rsidRDefault="002964C5" w:rsidP="002964C5">
      <w:r>
        <w:t xml:space="preserve">We focus our analysis on Puget Sound </w:t>
      </w:r>
      <w:r w:rsidR="00662767">
        <w:t xml:space="preserve">region </w:t>
      </w:r>
      <w:r>
        <w:t xml:space="preserve">because the policy context is representative of many nearshore ecosystems (Marshall et al. 2015) and because this is a data-rich region that can serve as a case study to later expand to the broader </w:t>
      </w:r>
      <w:r w:rsidR="000328D9">
        <w:t>United States</w:t>
      </w:r>
      <w:r>
        <w:t xml:space="preserve"> and Canadian West Coast. Our study region encompasses Puget Sound and nearby U.S. waters, including the Strait of Juan de Fuca, Hood Canal and the San Juan Islands area.  Both predators and prey in this area are federally protected and subject to ongoing recovery efforts.  Chinook salmon from Puget Sound was l</w:t>
      </w:r>
      <w:r w:rsidRPr="00240CCC">
        <w:t xml:space="preserve">isted as threatened under the Endangered Species Act (ESA) in </w:t>
      </w:r>
      <w:r w:rsidR="004B6D85">
        <w:t xml:space="preserve">1999 </w:t>
      </w:r>
      <w:r w:rsidR="00E52A2F">
        <w:fldChar w:fldCharType="begin"/>
      </w:r>
      <w:r w:rsidR="00E5172C">
        <w:instrText xml:space="preserve"> ADDIN ZOTERO_ITEM CSL_CITATION {"citationID":"PY3fZpb6","properties":{"formattedCitation":"{\\rtf (\\uc0\\u8220{}Federal Register 64(56):14307-14328\\uc0\\u8221{} 2005)}","plainCitation":"(“Federal Register 64(56):14307-14328” 2005)"},"citationItems":[{"id":219,"uris":["http://zotero.org/users/local/DW6AEAS0/items/Q23UE5RZ"],"uri":["http://zotero.org/users/local/DW6AEAS0/items/Q23UE5RZ"],"itemData":{"id":219,"type":"webpage","title":"Federal Register 64(56):14307-14328","URL":"https://www.gpo.gov/fdsys/pkg/FR-1999-03-24/html/FR-1999-03-24-FrontMatter.htm","issued":{"date-parts":[["2005"]]},"accessed":{"date-parts":[["2016",4,3]]}}}],"schema":"https://github.com/citation-style-language/schema/raw/master/csl-citation.json"} </w:instrText>
      </w:r>
      <w:r w:rsidR="00E52A2F">
        <w:fldChar w:fldCharType="separate"/>
      </w:r>
      <w:r w:rsidR="00E5172C" w:rsidRPr="00731691">
        <w:t>(“Federal Register 64(56):14307-14328” 2005)</w:t>
      </w:r>
      <w:r w:rsidR="00E52A2F">
        <w:fldChar w:fldCharType="end"/>
      </w:r>
      <w:r>
        <w:t>.  Six years later,</w:t>
      </w:r>
      <w:r w:rsidRPr="00A86ACB">
        <w:t xml:space="preserve"> </w:t>
      </w:r>
      <w:r>
        <w:t>the Southern Resident killer whale population was listed as endangered, in part due to concer</w:t>
      </w:r>
      <w:r w:rsidR="00030ABC">
        <w:t xml:space="preserve">ns about an adequate prey base </w:t>
      </w:r>
      <w:r w:rsidR="00030ABC">
        <w:fldChar w:fldCharType="begin"/>
      </w:r>
      <w:r w:rsidR="004B6D85">
        <w:instrText xml:space="preserve"> ADDIN ZOTERO_ITEM CSL_CITATION {"citationID":"Nke4dQr4","properties":{"formattedCitation":"{\\rtf (\\uc0\\u8220{}Federal Register 70(222):69903-69912\\uc0\\u8221{} 2009)}","plainCitation":"(“Federal Register 70(222):69903-69912” 2009)"},"citationItems":[{"id":228,"uris":["http://zotero.org/users/local/DW6AEAS0/items/45F8ZFV6"],"uri":["http://zotero.org/users/local/DW6AEAS0/items/45F8ZFV6"],"itemData":{"id":228,"type":"webpage","title":"Federal Register 70(222):69903-69912","URL":"https://www.gpo.gov/fdsys/granule/FR-2005-11-18/05-22859","issued":{"date-parts":[["2009"]]},"accessed":{"date-parts":[["2016",4,3]]}}}],"schema":"https://github.com/citation-style-language/schema/raw/master/csl-citation.json"} </w:instrText>
      </w:r>
      <w:r w:rsidR="00030ABC">
        <w:fldChar w:fldCharType="separate"/>
      </w:r>
      <w:r w:rsidR="004B6D85" w:rsidRPr="007E29AB">
        <w:t>(“Federal Register 70(222):69903-69912” 2009)</w:t>
      </w:r>
      <w:r w:rsidR="00030ABC">
        <w:fldChar w:fldCharType="end"/>
      </w:r>
      <w:r>
        <w:t>.  Potential competitors with the killer whales, such as California sea lions, Steller sea lions, and harbor seals</w:t>
      </w:r>
      <w:r w:rsidR="00F17C64">
        <w:t>,</w:t>
      </w:r>
      <w:r>
        <w:t xml:space="preserve"> are protected under the US</w:t>
      </w:r>
      <w:r w:rsidR="00421FA8">
        <w:t>A</w:t>
      </w:r>
      <w:r>
        <w:t xml:space="preserve"> Marine Mammal Protection Act.  The Puget Sound region provides a good case study for examining trends in marine mammal predation both because of the challenges associated with simultaneously recovering a group of interacting predator and prey species, and because it has more precise estimates of marine mammal abundance trends and diets (e.g. scat samples) than many other regions.  In the future, the flexible bioenergetics and diet modeling framework we develop here will be expanded to evaluate trends in marine mammals and tradeoffs with Chinook salmon at a coast-wide level.  </w:t>
      </w:r>
    </w:p>
    <w:p w14:paraId="080B7AC2" w14:textId="77777777" w:rsidR="002964C5" w:rsidRDefault="002964C5" w:rsidP="002964C5">
      <w:pPr>
        <w:spacing w:before="0" w:after="0" w:line="240" w:lineRule="auto"/>
        <w:ind w:firstLine="0"/>
      </w:pPr>
    </w:p>
    <w:p w14:paraId="71EAA395" w14:textId="6BE31F86" w:rsidR="005455AE" w:rsidRPr="000901B9" w:rsidRDefault="00EF77A7" w:rsidP="00492B4B">
      <w:pPr>
        <w:pStyle w:val="Heading1"/>
        <w:spacing w:before="0"/>
      </w:pPr>
      <w:bookmarkStart w:id="1" w:name="methods"/>
      <w:bookmarkEnd w:id="1"/>
      <w:r w:rsidRPr="00664A0E">
        <w:t>Methods</w:t>
      </w:r>
      <w:r w:rsidR="00AF37E6">
        <w:t xml:space="preserve"> </w:t>
      </w:r>
    </w:p>
    <w:p w14:paraId="7F6B087B" w14:textId="77777777" w:rsidR="00731691" w:rsidRDefault="003169AF" w:rsidP="00DE4DEF">
      <w:pPr>
        <w:spacing w:before="0" w:after="200"/>
        <w:ind w:firstLine="0"/>
        <w:sectPr w:rsidR="00731691" w:rsidSect="00835003">
          <w:pgSz w:w="12240" w:h="15840"/>
          <w:pgMar w:top="1440" w:right="1800" w:bottom="1440" w:left="1800" w:header="720" w:footer="720" w:gutter="0"/>
          <w:lnNumType w:countBy="1" w:restart="continuous"/>
          <w:cols w:space="720"/>
          <w:docGrid w:linePitch="326"/>
        </w:sectPr>
      </w:pPr>
      <w:r>
        <w:t>Though the Salish Sea consists of U</w:t>
      </w:r>
      <w:r w:rsidR="00421FA8">
        <w:t>SA</w:t>
      </w:r>
      <w:r>
        <w:t xml:space="preserve"> and Canada waters, we focused our initial modeling efforts to geographically include t</w:t>
      </w:r>
      <w:r w:rsidR="00EF77A7">
        <w:t>he inland waters of Puget Sound</w:t>
      </w:r>
      <w:r w:rsidR="00662767">
        <w:t xml:space="preserve"> and the surrounding area</w:t>
      </w:r>
      <w:r w:rsidR="00937E34">
        <w:t xml:space="preserve">, </w:t>
      </w:r>
      <w:r w:rsidR="0052702F">
        <w:t xml:space="preserve">which </w:t>
      </w:r>
      <w:r w:rsidR="00937E34">
        <w:t>encompasses</w:t>
      </w:r>
      <w:r w:rsidR="0052702F">
        <w:t xml:space="preserve"> </w:t>
      </w:r>
      <w:r w:rsidR="00EF3A1A">
        <w:t xml:space="preserve">the </w:t>
      </w:r>
      <w:r w:rsidR="00EF77A7">
        <w:t>Strait of Juan de Fuca, Hood Canal</w:t>
      </w:r>
      <w:r w:rsidR="000328D9">
        <w:t xml:space="preserve">, eastern bays, </w:t>
      </w:r>
      <w:r w:rsidR="00EF77A7">
        <w:t xml:space="preserve">and </w:t>
      </w:r>
      <w:r w:rsidR="001A0B89">
        <w:t xml:space="preserve">the </w:t>
      </w:r>
      <w:r w:rsidR="00EF77A7">
        <w:t>San Juan Islands in northwest Washington State, U</w:t>
      </w:r>
      <w:r w:rsidR="000328D9">
        <w:t>SA.</w:t>
      </w:r>
      <w:r w:rsidR="00EF3A1A">
        <w:t xml:space="preserve"> </w:t>
      </w:r>
      <w:r>
        <w:t xml:space="preserve">The </w:t>
      </w:r>
      <w:r w:rsidR="00277747">
        <w:t>primary</w:t>
      </w:r>
      <w:r>
        <w:t xml:space="preserve"> rationale for this </w:t>
      </w:r>
      <w:r w:rsidR="00277747">
        <w:t>constraint</w:t>
      </w:r>
      <w:r>
        <w:t xml:space="preserve"> is </w:t>
      </w:r>
      <w:r w:rsidR="00277747">
        <w:t xml:space="preserve">that </w:t>
      </w:r>
      <w:r w:rsidR="00165F6E">
        <w:t xml:space="preserve">the temporal and spatial coverage </w:t>
      </w:r>
      <w:r w:rsidR="00277747">
        <w:t>of marine mammal survey counts and marine mammal diets (e.g. scat samples) that are published in peer reviewed literature or government reports</w:t>
      </w:r>
      <w:r w:rsidR="00165F6E">
        <w:t xml:space="preserve"> is more complete relative </w:t>
      </w:r>
      <w:r w:rsidR="00CF51B8">
        <w:t xml:space="preserve">to </w:t>
      </w:r>
      <w:r w:rsidR="00165F6E">
        <w:t>other areas on the west coast where these predators are known to overlap</w:t>
      </w:r>
      <w:r w:rsidR="00CF51B8">
        <w:t xml:space="preserve"> with Chinook salmon</w:t>
      </w:r>
      <w:r w:rsidR="00277747">
        <w:t xml:space="preserve">. </w:t>
      </w:r>
      <w:r w:rsidR="00EF3A1A">
        <w:t xml:space="preserve">The </w:t>
      </w:r>
      <w:r w:rsidR="00152546">
        <w:t xml:space="preserve">model we develop below </w:t>
      </w:r>
      <w:r w:rsidR="006B0542">
        <w:t>consist</w:t>
      </w:r>
      <w:r w:rsidR="00152546">
        <w:t>s</w:t>
      </w:r>
      <w:r w:rsidR="006B0542">
        <w:t xml:space="preserve"> of </w:t>
      </w:r>
      <w:r w:rsidR="00152546">
        <w:t xml:space="preserve">a </w:t>
      </w:r>
      <w:r w:rsidR="006B0542">
        <w:t xml:space="preserve">set of nested equations that reflect the life history of the </w:t>
      </w:r>
      <w:r w:rsidR="007E662E">
        <w:t xml:space="preserve">focal </w:t>
      </w:r>
      <w:r w:rsidR="00D07C2F">
        <w:t xml:space="preserve">prey </w:t>
      </w:r>
      <w:r w:rsidR="007E662E">
        <w:t>species</w:t>
      </w:r>
      <w:r w:rsidR="00152546">
        <w:t xml:space="preserve"> (</w:t>
      </w:r>
      <w:r>
        <w:t xml:space="preserve">Chinook </w:t>
      </w:r>
      <w:r w:rsidR="00152546">
        <w:t>salmon)</w:t>
      </w:r>
      <w:r w:rsidR="006B0542">
        <w:t xml:space="preserve"> and the level of specialization by the predators based on their age, sex, activity level, and</w:t>
      </w:r>
      <w:r w:rsidR="00A420F2">
        <w:t xml:space="preserve"> their</w:t>
      </w:r>
      <w:r w:rsidR="006B0542">
        <w:t xml:space="preserve"> presence within Puget Sound waters. </w:t>
      </w:r>
      <w:r w:rsidR="00EC5BB3">
        <w:t xml:space="preserve">The specific bioenergetics parameters for </w:t>
      </w:r>
      <w:r w:rsidR="007E662E">
        <w:t xml:space="preserve">each predator </w:t>
      </w:r>
      <w:r w:rsidR="00EC5BB3">
        <w:t xml:space="preserve">species </w:t>
      </w:r>
      <w:r w:rsidR="002F5B8F">
        <w:t xml:space="preserve">are based on </w:t>
      </w:r>
      <w:r w:rsidR="00EC5BB3">
        <w:t>published literature (</w:t>
      </w:r>
      <w:r w:rsidR="00731691">
        <w:fldChar w:fldCharType="begin"/>
      </w:r>
      <w:r w:rsidR="00731691">
        <w:instrText xml:space="preserve"> REF _Ref444692624 </w:instrText>
      </w:r>
      <w:r w:rsidR="00731691">
        <w:fldChar w:fldCharType="separate"/>
      </w:r>
    </w:p>
    <w:p w14:paraId="0E05037C" w14:textId="7A2D058D" w:rsidR="00DE6108" w:rsidRDefault="00731691" w:rsidP="00492B4B">
      <w:pPr>
        <w:spacing w:before="0" w:after="0"/>
      </w:pPr>
      <w:r>
        <w:lastRenderedPageBreak/>
        <w:t xml:space="preserve">Table </w:t>
      </w:r>
      <w:r>
        <w:rPr>
          <w:noProof/>
        </w:rPr>
        <w:t>1</w:t>
      </w:r>
      <w:r>
        <w:rPr>
          <w:noProof/>
        </w:rPr>
        <w:fldChar w:fldCharType="end"/>
      </w:r>
      <w:r w:rsidR="00EC5BB3">
        <w:t xml:space="preserve">).  Rather </w:t>
      </w:r>
      <w:r w:rsidR="00A601B7">
        <w:t xml:space="preserve">than describe the details of </w:t>
      </w:r>
      <w:r w:rsidR="00A420F2">
        <w:t xml:space="preserve">each </w:t>
      </w:r>
      <w:r w:rsidR="00A601B7">
        <w:t xml:space="preserve">species-specific </w:t>
      </w:r>
      <w:r w:rsidR="00EC5BB3">
        <w:t>model</w:t>
      </w:r>
      <w:r w:rsidR="00A601B7">
        <w:t xml:space="preserve"> for the </w:t>
      </w:r>
      <w:r w:rsidR="00A420F2">
        <w:t xml:space="preserve">individual </w:t>
      </w:r>
      <w:r w:rsidR="00A601B7">
        <w:t>predators</w:t>
      </w:r>
      <w:r w:rsidR="00EC5BB3">
        <w:t xml:space="preserve">, we provide general forms of the equations, and refer the reader to </w:t>
      </w:r>
      <w:r w:rsidR="0007679D">
        <w:t xml:space="preserve">Appendix A and to </w:t>
      </w:r>
      <w:r w:rsidR="00EC5BB3">
        <w:t xml:space="preserve">our simulation code </w:t>
      </w:r>
      <w:r w:rsidR="0016724E">
        <w:t>for detailed implementations for each species</w:t>
      </w:r>
      <w:r w:rsidR="0046098E">
        <w:t xml:space="preserve"> (</w:t>
      </w:r>
      <w:hyperlink r:id="rId6" w:history="1">
        <w:r w:rsidR="0046098E" w:rsidRPr="00777C5C">
          <w:rPr>
            <w:rStyle w:val="Hyperlink"/>
          </w:rPr>
          <w:t>https://github.com/bchasco/PSC</w:t>
        </w:r>
      </w:hyperlink>
      <w:r w:rsidR="0046098E">
        <w:t>)</w:t>
      </w:r>
      <w:r w:rsidR="00EC5BB3">
        <w:t xml:space="preserve">. </w:t>
      </w:r>
      <w:r w:rsidR="00696A79">
        <w:t xml:space="preserve">A full list of the variables and </w:t>
      </w:r>
      <w:r w:rsidR="007E662E">
        <w:t xml:space="preserve">all model </w:t>
      </w:r>
      <w:r w:rsidR="00696A79">
        <w:t xml:space="preserve">parameters </w:t>
      </w:r>
      <w:r w:rsidR="00A26C97">
        <w:t>is provided</w:t>
      </w:r>
      <w:r w:rsidR="00696A79">
        <w:t xml:space="preserve"> in </w:t>
      </w:r>
      <w:r w:rsidR="00B12E16">
        <w:fldChar w:fldCharType="begin"/>
      </w:r>
      <w:r w:rsidR="00B12E16">
        <w:instrText xml:space="preserve"> REF _Ref444717319 </w:instrText>
      </w:r>
      <w:r w:rsidR="00B12E16">
        <w:fldChar w:fldCharType="separate"/>
      </w:r>
      <w:r>
        <w:t xml:space="preserve">Table </w:t>
      </w:r>
      <w:r>
        <w:rPr>
          <w:noProof/>
        </w:rPr>
        <w:t>2</w:t>
      </w:r>
      <w:r w:rsidR="00B12E16">
        <w:rPr>
          <w:noProof/>
        </w:rPr>
        <w:fldChar w:fldCharType="end"/>
      </w:r>
      <w:r w:rsidR="00F63BA1">
        <w:t>.</w:t>
      </w:r>
      <w:r w:rsidR="00EC5BB3">
        <w:t xml:space="preserve">  </w:t>
      </w:r>
    </w:p>
    <w:p w14:paraId="3069D3B3" w14:textId="71636178" w:rsidR="005455AE" w:rsidRPr="000901B9" w:rsidRDefault="00BC5B1E" w:rsidP="00492B4B">
      <w:pPr>
        <w:pStyle w:val="Heading2"/>
        <w:spacing w:before="0"/>
      </w:pPr>
      <w:r>
        <w:t xml:space="preserve">Modeling </w:t>
      </w:r>
      <w:bookmarkStart w:id="2" w:name="energetic-demands-of-the-predators"/>
      <w:bookmarkEnd w:id="2"/>
      <w:r>
        <w:t>e</w:t>
      </w:r>
      <w:r w:rsidR="00EF77A7" w:rsidRPr="00DE6108">
        <w:t>nergetic demands of the predators</w:t>
      </w:r>
    </w:p>
    <w:p w14:paraId="2058B983" w14:textId="47959ECB" w:rsidR="002D7FF6" w:rsidRDefault="00EF77A7" w:rsidP="00492B4B">
      <w:pPr>
        <w:spacing w:before="0" w:after="0"/>
      </w:pPr>
      <w:r>
        <w:t xml:space="preserve">The energetic demands of the </w:t>
      </w:r>
      <w:r w:rsidR="009627C7">
        <w:t xml:space="preserve">four </w:t>
      </w:r>
      <w:r>
        <w:t>predator</w:t>
      </w:r>
      <w:r w:rsidR="009627C7">
        <w:t xml:space="preserve"> specie</w:t>
      </w:r>
      <w:r>
        <w:t xml:space="preserve">s </w:t>
      </w:r>
      <w:r w:rsidR="00963D71">
        <w:t xml:space="preserve">were </w:t>
      </w:r>
      <w:r>
        <w:t xml:space="preserve">based on the general Kleiber </w:t>
      </w:r>
      <w:r w:rsidR="001F6F22">
        <w:fldChar w:fldCharType="begin"/>
      </w:r>
      <w:r w:rsidR="001F6F22">
        <w:instrText xml:space="preserve"> ADDIN ZOTERO_ITEM CSL_CITATION {"citationID":"2d1lffrj4c","properties":{"formattedCitation":"(1975)","plainCitation":"(1975)"},"citationItems":[{"id":818,"uris":["http://zotero.org/users/local/DW6AEAS0/items/3GMGEX32"],"uri":["http://zotero.org/users/local/DW6AEAS0/items/3GMGEX32"],"itemData":{"id":818,"type":"article-journal","title":"The fire of life. Robert E","container-title":"Kreiger, New York","source":"Google Scholar","author":[{"family":"Kleiber","given":"M."}],"issued":{"date-parts":[["1975"]]}},"suppress-author":true}],"schema":"https://github.com/citation-style-language/schema/raw/master/csl-citation.json"} </w:instrText>
      </w:r>
      <w:r w:rsidR="001F6F22">
        <w:fldChar w:fldCharType="separate"/>
      </w:r>
      <w:r w:rsidR="001F6F22" w:rsidRPr="001F6F22">
        <w:t>(1975)</w:t>
      </w:r>
      <w:r w:rsidR="001F6F22">
        <w:fldChar w:fldCharType="end"/>
      </w:r>
      <w:r>
        <w:t xml:space="preserve"> model</w:t>
      </w:r>
      <w:r w:rsidR="00EC5BB3">
        <w:t xml:space="preserve"> for basal metabolism,</w:t>
      </w:r>
      <w:r>
        <w:t xml:space="preserve"> which is a power function that depends on the </w:t>
      </w:r>
      <w:r w:rsidR="00EC5BB3">
        <w:t>body mass (</w:t>
      </w:r>
      <w:r w:rsidR="00EC5BB3" w:rsidRPr="00EC5BB3">
        <w:rPr>
          <w:i/>
        </w:rPr>
        <w:t>M</w:t>
      </w:r>
      <w:r w:rsidR="00EC5BB3" w:rsidRPr="00EC5BB3">
        <w:rPr>
          <w:i/>
          <w:vertAlign w:val="subscript"/>
        </w:rPr>
        <w:t>b</w:t>
      </w:r>
      <w:r w:rsidR="00EC5BB3">
        <w:t xml:space="preserve">) </w:t>
      </w:r>
      <w:r w:rsidRPr="00EC5BB3">
        <w:t>of</w:t>
      </w:r>
      <w:r>
        <w:t xml:space="preserve"> the predator</w:t>
      </w:r>
      <w:r w:rsidR="00EC5BB3">
        <w:t>.</w:t>
      </w:r>
      <w:r w:rsidR="00335066">
        <w:t xml:space="preserve"> </w:t>
      </w:r>
      <w:bookmarkStart w:id="3" w:name="_Ref439740176"/>
    </w:p>
    <w:p w14:paraId="09E35B63" w14:textId="30374BFB" w:rsidR="00926AEE" w:rsidRDefault="00926AEE" w:rsidP="00492B4B">
      <w:pPr>
        <w:spacing w:before="0" w:after="0"/>
      </w:pPr>
      <w:bookmarkStart w:id="4" w:name="_Ref439828972"/>
      <w:r w:rsidRPr="003B01A2">
        <w:t xml:space="preserve">Equation </w:t>
      </w:r>
      <w:r w:rsidR="00B12E16">
        <w:fldChar w:fldCharType="begin"/>
      </w:r>
      <w:r w:rsidR="00B12E16">
        <w:instrText xml:space="preserve"> SEQ Equation \* ARABIC </w:instrText>
      </w:r>
      <w:r w:rsidR="00B12E16">
        <w:fldChar w:fldCharType="separate"/>
      </w:r>
      <w:r w:rsidR="00731691">
        <w:rPr>
          <w:noProof/>
        </w:rPr>
        <w:t>1</w:t>
      </w:r>
      <w:r w:rsidR="00B12E16">
        <w:rPr>
          <w:noProof/>
        </w:rPr>
        <w:fldChar w:fldCharType="end"/>
      </w:r>
      <w:bookmarkEnd w:id="3"/>
      <w:bookmarkEnd w:id="4"/>
      <w:r w:rsidRPr="003B01A2">
        <w:t>.</w:t>
      </w:r>
      <w:r w:rsidRPr="003B01A2">
        <w:tab/>
      </w:r>
      <w:r w:rsidRPr="003B01A2">
        <w:tab/>
      </w:r>
      <m:oMath>
        <m: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b</m:t>
            </m:r>
          </m:sub>
          <m:sup>
            <m:r>
              <w:rPr>
                <w:rFonts w:ascii="Cambria Math" w:hAnsi="Cambria Math"/>
              </w:rPr>
              <m:t>β</m:t>
            </m:r>
          </m:sup>
        </m:sSubSup>
      </m:oMath>
    </w:p>
    <w:p w14:paraId="7C9D7A50" w14:textId="32261E15" w:rsidR="00A420F2" w:rsidRPr="00A420F2" w:rsidRDefault="00A420F2" w:rsidP="00492B4B">
      <w:pPr>
        <w:spacing w:before="0" w:after="0"/>
        <w:ind w:firstLine="0"/>
      </w:pPr>
      <w:r>
        <w:t>The</w:t>
      </w:r>
      <w:r w:rsidR="00570F69">
        <w:t xml:space="preserve"> </w:t>
      </w:r>
      <w:r>
        <w:t xml:space="preserve">model </w:t>
      </w:r>
      <w:r w:rsidR="007E662E">
        <w:t xml:space="preserve">of energetic demands </w:t>
      </w:r>
      <w:r>
        <w:t xml:space="preserve">is often disaggregated into </w:t>
      </w:r>
      <w:r w:rsidR="00B3365D">
        <w:t xml:space="preserve">different </w:t>
      </w:r>
      <w:r>
        <w:t>energy costs,</w:t>
      </w:r>
    </w:p>
    <w:p w14:paraId="53673D87" w14:textId="2F8D1AE1" w:rsidR="00926AEE" w:rsidRPr="003B01A2" w:rsidRDefault="00F075F4" w:rsidP="00492B4B">
      <w:pPr>
        <w:spacing w:before="0" w:after="0"/>
      </w:pPr>
      <w:bookmarkStart w:id="5" w:name="_Ref439751144"/>
      <w:r w:rsidRPr="003B01A2">
        <w:t xml:space="preserve">Equation </w:t>
      </w:r>
      <w:r w:rsidR="00B12E16">
        <w:fldChar w:fldCharType="begin"/>
      </w:r>
      <w:r w:rsidR="00B12E16">
        <w:instrText xml:space="preserve"> SEQ Equation \* ARABIC </w:instrText>
      </w:r>
      <w:r w:rsidR="00B12E16">
        <w:fldChar w:fldCharType="separate"/>
      </w:r>
      <w:r w:rsidR="00731691">
        <w:rPr>
          <w:noProof/>
        </w:rPr>
        <w:t>2</w:t>
      </w:r>
      <w:r w:rsidR="00B12E16">
        <w:rPr>
          <w:noProof/>
        </w:rPr>
        <w:fldChar w:fldCharType="end"/>
      </w:r>
      <w:bookmarkEnd w:id="5"/>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GC</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e>
            </m:nary>
          </m:num>
          <m:den>
            <m:sSub>
              <m:sSubPr>
                <m:ctrlPr>
                  <w:rPr>
                    <w:rFonts w:ascii="Cambria Math" w:hAnsi="Cambria Math"/>
                  </w:rPr>
                </m:ctrlPr>
              </m:sSubPr>
              <m:e>
                <m:r>
                  <w:rPr>
                    <w:rFonts w:ascii="Cambria Math" w:hAnsi="Cambria Math"/>
                  </w:rPr>
                  <m:t>Ef</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den>
        </m:f>
      </m:oMath>
    </w:p>
    <w:p w14:paraId="38CB6229" w14:textId="4646CA9B" w:rsidR="00091A00" w:rsidRDefault="00E5172C" w:rsidP="00492B4B">
      <w:pPr>
        <w:spacing w:before="0" w:after="0"/>
        <w:ind w:firstLine="0"/>
      </w:pPr>
      <w:r>
        <w:t>w</w:t>
      </w:r>
      <w:r w:rsidR="00A420F2">
        <w:t>here</w:t>
      </w:r>
      <w:r>
        <w:t>,</w:t>
      </w:r>
      <w:r w:rsidR="00A420F2">
        <w:t xml:space="preserve"> t</w:t>
      </w:r>
      <w:r w:rsidR="00EF77A7">
        <w:t xml:space="preserve">he variable </w:t>
      </w:r>
      <m:oMath>
        <m:sSub>
          <m:sSubPr>
            <m:ctrlPr>
              <w:rPr>
                <w:rFonts w:ascii="Cambria Math" w:hAnsi="Cambria Math"/>
                <w:i/>
              </w:rPr>
            </m:ctrlPr>
          </m:sSubPr>
          <m:e>
            <m:r>
              <w:rPr>
                <w:rFonts w:ascii="Cambria Math" w:hAnsi="Cambria Math"/>
              </w:rPr>
              <m:t>P</m:t>
            </m:r>
          </m:e>
          <m:sub>
            <m:r>
              <w:rPr>
                <w:rFonts w:ascii="Cambria Math" w:hAnsi="Cambria Math"/>
              </w:rPr>
              <m:t>h,i,s,t</m:t>
            </m:r>
          </m:sub>
        </m:sSub>
      </m:oMath>
      <w:r w:rsidR="00EF77A7">
        <w:t xml:space="preserve"> </w:t>
      </w:r>
      <w:r w:rsidR="001923FE">
        <w:t xml:space="preserve"> </w:t>
      </w:r>
      <w:r w:rsidR="00EF77A7">
        <w:t xml:space="preserve">is the reproductive cost, </w:t>
      </w:r>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h,i,s,t</m:t>
            </m:r>
          </m:sub>
        </m:sSub>
      </m:oMath>
      <w:r w:rsidR="001923FE">
        <w:t xml:space="preserve"> </w:t>
      </w:r>
      <w:r w:rsidR="00EF77A7">
        <w:t xml:space="preserve">is the growth cost associated with an increase in body mass,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h,i,j,s,t</m:t>
            </m:r>
          </m:sub>
        </m:sSub>
      </m:oMath>
      <w:r w:rsidR="00EF77A7">
        <w:t xml:space="preserve"> is the sum of all activity costs, and </w:t>
      </w:r>
      <m:oMath>
        <m:r>
          <w:rPr>
            <w:rFonts w:ascii="Cambria Math" w:hAnsi="Cambria Math"/>
          </w:rPr>
          <m:t>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h,i,s,t</m:t>
            </m:r>
          </m:sub>
        </m:sSub>
      </m:oMath>
      <w:r w:rsidR="001923FE">
        <w:t xml:space="preserve"> </w:t>
      </w:r>
      <w:r w:rsidR="00963D71">
        <w:t>is the</w:t>
      </w:r>
      <w:r w:rsidR="00EF77A7">
        <w:t xml:space="preserve"> fraction of total energy not lost to heat or excretion</w:t>
      </w:r>
      <w:r w:rsidR="00B3365D">
        <w:t xml:space="preserve"> (Appendices</w:t>
      </w:r>
      <w:r w:rsidR="00C204B6">
        <w:t xml:space="preserve"> Tables</w:t>
      </w:r>
      <w:r w:rsidR="00B3365D">
        <w:t xml:space="preserve"> </w:t>
      </w:r>
      <w:r w:rsidR="00C204B6">
        <w:t>A</w:t>
      </w:r>
      <w:r w:rsidR="00B3365D">
        <w:t>1-</w:t>
      </w:r>
      <w:r w:rsidR="00C204B6">
        <w:t>A</w:t>
      </w:r>
      <w:r w:rsidR="00B3365D">
        <w:t xml:space="preserve">3, </w:t>
      </w:r>
      <w:r w:rsidR="00C204B6">
        <w:t>Figure A-1, Figure A-2</w:t>
      </w:r>
      <w:r w:rsidR="00B3365D">
        <w:t>)</w:t>
      </w:r>
      <w:r w:rsidR="00EF39C6">
        <w:t xml:space="preserve">. </w:t>
      </w:r>
      <w:r w:rsidR="00B3365D">
        <w:t xml:space="preserve">We allowed each of our four predator species (killer whales, harbor seals, </w:t>
      </w:r>
      <w:r w:rsidR="00C1330D">
        <w:t xml:space="preserve">California </w:t>
      </w:r>
      <w:r w:rsidR="00B3365D">
        <w:t>sea lions, Steller sea lions) to have unique p</w:t>
      </w:r>
      <w:r w:rsidR="006A679B">
        <w:t xml:space="preserve">arameter values taken from existing bioenergetics literature (Table 3); </w:t>
      </w:r>
      <w:r w:rsidR="00B3365D">
        <w:t xml:space="preserve">these previously published estimates </w:t>
      </w:r>
      <w:r w:rsidR="006A679B">
        <w:t xml:space="preserve">assume that </w:t>
      </w:r>
      <w:r w:rsidR="00D73E5A">
        <w:t xml:space="preserve">reproductive and growth </w:t>
      </w:r>
      <w:r w:rsidR="00D87D26">
        <w:t>costs for California</w:t>
      </w:r>
      <w:r w:rsidR="00CF777A">
        <w:t xml:space="preserve"> sea lions</w:t>
      </w:r>
      <w:r w:rsidR="00D87D26">
        <w:t xml:space="preserve"> and killer whales</w:t>
      </w:r>
      <w:r w:rsidR="006A679B">
        <w:t xml:space="preserve"> are </w:t>
      </w:r>
      <w:r w:rsidR="00D73E5A">
        <w:t xml:space="preserve">sufficiently small and that the majority of the energetics costs are accounted for by the </w:t>
      </w:r>
      <w:r w:rsidR="006A679B">
        <w:t>activity costs</w:t>
      </w:r>
      <w:r w:rsidR="00D73E5A">
        <w:t xml:space="preserve"> </w:t>
      </w:r>
      <w:r w:rsidR="006A679B">
        <w:t>(</w:t>
      </w:r>
      <w:r w:rsidR="00D73E5A">
        <w:t xml:space="preserve">i.e., the </w:t>
      </w:r>
      <w:r w:rsidR="006A679B">
        <w:t>reproductive and growth cost</w:t>
      </w:r>
      <w:r w:rsidR="005513F4">
        <w:t>s implicitly included in activity costs</w:t>
      </w:r>
      <w:r w:rsidR="006A679B">
        <w:t>).</w:t>
      </w:r>
      <w:r w:rsidR="00EF39C6">
        <w:t xml:space="preserve">  </w:t>
      </w:r>
    </w:p>
    <w:p w14:paraId="13B943CA" w14:textId="77777777" w:rsidR="00731691" w:rsidRDefault="00A420F2" w:rsidP="00492B4B">
      <w:pPr>
        <w:spacing w:before="0" w:after="0"/>
      </w:pPr>
      <w:r>
        <w:lastRenderedPageBreak/>
        <w:t xml:space="preserve">The </w:t>
      </w:r>
      <w:r w:rsidR="00570F69">
        <w:t>energy</w:t>
      </w:r>
      <w:r>
        <w:t xml:space="preserve"> model (</w:t>
      </w:r>
      <w:r w:rsidR="00731691">
        <w:fldChar w:fldCharType="begin"/>
      </w:r>
      <w:r w:rsidR="00731691">
        <w:instrText xml:space="preserve"> REF _Ref439740176  \* MERGEFORMAT </w:instrText>
      </w:r>
      <w:r w:rsidR="00731691">
        <w:fldChar w:fldCharType="separate"/>
      </w:r>
    </w:p>
    <w:p w14:paraId="211D90E1" w14:textId="1B4713EE" w:rsidR="005455AE" w:rsidRDefault="00731691" w:rsidP="00492B4B">
      <w:pPr>
        <w:spacing w:before="0" w:after="0"/>
      </w:pPr>
      <w:r w:rsidRPr="003B01A2">
        <w:t>Equation</w:t>
      </w:r>
      <w:r w:rsidRPr="003B01A2">
        <w:rPr>
          <w:noProof/>
        </w:rPr>
        <w:t xml:space="preserve"> </w:t>
      </w:r>
      <w:r>
        <w:rPr>
          <w:noProof/>
        </w:rPr>
        <w:t>1</w:t>
      </w:r>
      <w:r>
        <w:rPr>
          <w:noProof/>
        </w:rPr>
        <w:fldChar w:fldCharType="end"/>
      </w:r>
      <w:r w:rsidR="00A420F2">
        <w:t xml:space="preserve">) can be </w:t>
      </w:r>
      <w:r w:rsidR="00B3365D">
        <w:t xml:space="preserve">extended </w:t>
      </w:r>
      <w:r w:rsidR="00A420F2">
        <w:t>to account for age (</w:t>
      </w:r>
      <m:oMath>
        <m:r>
          <m:rPr>
            <m:sty m:val="p"/>
          </m:rPr>
          <w:rPr>
            <w:rFonts w:ascii="Cambria Math" w:hAnsi="Cambria Math"/>
          </w:rPr>
          <m:t>i</m:t>
        </m:r>
      </m:oMath>
      <w:r w:rsidR="00A420F2">
        <w:t>), activity (</w:t>
      </w:r>
      <m:oMath>
        <m:r>
          <m:rPr>
            <m:sty m:val="p"/>
          </m:rPr>
          <w:rPr>
            <w:rFonts w:ascii="Cambria Math" w:hAnsi="Cambria Math"/>
          </w:rPr>
          <m:t>j</m:t>
        </m:r>
      </m:oMath>
      <w:r w:rsidR="00A420F2">
        <w:t>), and sex (</w:t>
      </w:r>
      <m:oMath>
        <m:r>
          <m:rPr>
            <m:sty m:val="p"/>
          </m:rPr>
          <w:rPr>
            <w:rFonts w:ascii="Cambria Math" w:hAnsi="Cambria Math"/>
          </w:rPr>
          <m:t>s</m:t>
        </m:r>
      </m:oMath>
      <w:r w:rsidR="00A420F2">
        <w:t xml:space="preserve">) specific differences for </w:t>
      </w:r>
      <w:r w:rsidR="00B3365D">
        <w:t xml:space="preserve">a </w:t>
      </w:r>
      <w:r w:rsidR="00A420F2">
        <w:t>predator (</w:t>
      </w:r>
      <m:oMath>
        <m:r>
          <m:rPr>
            <m:sty m:val="p"/>
          </m:rPr>
          <w:rPr>
            <w:rFonts w:ascii="Cambria Math" w:hAnsi="Cambria Math"/>
          </w:rPr>
          <m:t>h</m:t>
        </m:r>
      </m:oMath>
      <w:r w:rsidR="00A420F2">
        <w:t>) throughout the year</w:t>
      </w:r>
      <w:r w:rsidR="0054284A">
        <w:t>. Energetic costs are modeled</w:t>
      </w:r>
      <w:r w:rsidR="00B3365D">
        <w:t xml:space="preserve"> on a daily time step </w:t>
      </w:r>
      <w:r w:rsidR="00A420F2">
        <w:t xml:space="preserve">(day </w:t>
      </w:r>
      <m:oMath>
        <m:r>
          <m:rPr>
            <m:sty m:val="p"/>
          </m:rPr>
          <w:rPr>
            <w:rFonts w:ascii="Cambria Math" w:hAnsi="Cambria Math"/>
          </w:rPr>
          <m:t>t</m:t>
        </m:r>
      </m:oMath>
      <w:r w:rsidR="00A420F2">
        <w:t>)</w:t>
      </w:r>
      <w:r w:rsidR="00570F69">
        <w:t>, a</w:t>
      </w:r>
      <w:r w:rsidR="00B3365D">
        <w:t xml:space="preserve">nd activities can be </w:t>
      </w:r>
      <w:r w:rsidR="0054284A">
        <w:t xml:space="preserve">broken down into proportions of the total time doing each </w:t>
      </w:r>
      <w:r w:rsidR="00EF77A7">
        <w:t xml:space="preserve">activity </w:t>
      </w:r>
      <m:oMath>
        <m:r>
          <w:rPr>
            <w:rFonts w:ascii="Cambria Math" w:hAnsi="Cambria Math"/>
          </w:rPr>
          <m:t>j</m:t>
        </m:r>
      </m:oMath>
      <w:r w:rsidR="00EF77A7">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h,j,i,s,t</m:t>
            </m:r>
          </m:sub>
        </m:sSub>
      </m:oMath>
      <w:r w:rsidR="00366820">
        <w:t>),</w:t>
      </w:r>
      <w:r w:rsidR="00EF77A7">
        <w:t xml:space="preserve"> and </w:t>
      </w:r>
      <w:r w:rsidR="00B5252B">
        <w:t xml:space="preserve">the </w:t>
      </w:r>
      <w:r w:rsidR="00366820">
        <w:t xml:space="preserve">body mass </w:t>
      </w:r>
      <w:r w:rsidR="00EF77A7">
        <w:t>(</w:t>
      </w:r>
      <m:oMath>
        <m:sSub>
          <m:sSubPr>
            <m:ctrlPr>
              <w:rPr>
                <w:rFonts w:ascii="Cambria Math" w:hAnsi="Cambria Math"/>
              </w:rPr>
            </m:ctrlPr>
          </m:sSubPr>
          <m:e>
            <m:r>
              <w:rPr>
                <w:rFonts w:ascii="Cambria Math" w:hAnsi="Cambria Math"/>
              </w:rPr>
              <m:t>M</m:t>
            </m:r>
          </m:e>
          <m:sub>
            <m:r>
              <m:rPr>
                <m:sty m:val="p"/>
              </m:rPr>
              <w:rPr>
                <w:rFonts w:ascii="Cambria Math" w:hAnsi="Cambria Math"/>
              </w:rPr>
              <m:t>b,h,i,s</m:t>
            </m:r>
          </m:sub>
        </m:sSub>
      </m:oMath>
      <w:r w:rsidR="00EF77A7">
        <w:t xml:space="preserve">) of predator </w:t>
      </w:r>
      <m:oMath>
        <m:r>
          <w:rPr>
            <w:rFonts w:ascii="Cambria Math" w:hAnsi="Cambria Math"/>
          </w:rPr>
          <m:t>h</m:t>
        </m:r>
      </m:oMath>
      <w:r w:rsidR="00EF77A7">
        <w:t>,</w:t>
      </w:r>
      <w:r w:rsidR="002E12AF">
        <w:t xml:space="preserve"> resulting in</w:t>
      </w:r>
      <w:r w:rsidR="0054284A">
        <w:t xml:space="preserve"> </w:t>
      </w:r>
      <w:r w:rsidR="000B6906">
        <w:t>a</w:t>
      </w:r>
      <w:r w:rsidR="0054284A">
        <w:t xml:space="preserve"> modified Kleiber model (allowing for scaling of the basal metabolic rate)</w:t>
      </w:r>
      <w:r w:rsidR="002E12AF">
        <w:t>:</w:t>
      </w:r>
    </w:p>
    <w:p w14:paraId="1D9B483D" w14:textId="49B8F668" w:rsidR="003739F7" w:rsidRDefault="00F00939" w:rsidP="00492B4B">
      <w:pPr>
        <w:spacing w:before="0" w:after="0"/>
      </w:pPr>
      <w:r w:rsidRPr="003B01A2">
        <w:t xml:space="preserve">Equation </w:t>
      </w:r>
      <w:r w:rsidR="00B12E16">
        <w:fldChar w:fldCharType="begin"/>
      </w:r>
      <w:r w:rsidR="00B12E16">
        <w:instrText xml:space="preserve"> SEQ Equation \* ARABIC </w:instrText>
      </w:r>
      <w:r w:rsidR="00B12E16">
        <w:fldChar w:fldCharType="separate"/>
      </w:r>
      <w:r w:rsidR="00731691">
        <w:rPr>
          <w:noProof/>
        </w:rPr>
        <w:t>3</w:t>
      </w:r>
      <w:r w:rsidR="00B12E16">
        <w:rPr>
          <w:noProof/>
        </w:rPr>
        <w:fldChar w:fldCharType="end"/>
      </w:r>
      <w:r w:rsidRPr="003B01A2">
        <w:t>.</w:t>
      </w:r>
      <w:r w:rsidRPr="003B01A2">
        <w:tab/>
      </w:r>
      <w:r w:rsidRPr="003B01A2">
        <w:tab/>
      </w:r>
      <m:oMath>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sub>
                </m:sSub>
              </m:e>
            </m:d>
          </m:e>
          <m:sup>
            <m:sSub>
              <m:sSubPr>
                <m:ctrlPr>
                  <w:rPr>
                    <w:rFonts w:ascii="Cambria Math" w:hAnsi="Cambria Math"/>
                  </w:rPr>
                </m:ctrlPr>
              </m:sSubPr>
              <m:e>
                <m:r>
                  <w:rPr>
                    <w:rFonts w:ascii="Cambria Math" w:hAnsi="Cambria Math"/>
                  </w:rPr>
                  <m:t>β</m:t>
                </m:r>
              </m:e>
              <m:sub>
                <m:r>
                  <w:rPr>
                    <w:rFonts w:ascii="Cambria Math" w:hAnsi="Cambria Math"/>
                  </w:rPr>
                  <m:t>h</m:t>
                </m:r>
                <m:r>
                  <m:rPr>
                    <m:sty m:val="p"/>
                  </m:rPr>
                  <w:rPr>
                    <w:rFonts w:ascii="Cambria Math" w:hAnsi="Cambria Math"/>
                  </w:rPr>
                  <m:t>,</m:t>
                </m:r>
                <m:r>
                  <w:rPr>
                    <w:rFonts w:ascii="Cambria Math" w:hAnsi="Cambria Math"/>
                  </w:rPr>
                  <m:t>j</m:t>
                </m:r>
              </m:sub>
            </m:sSub>
          </m:sup>
        </m:sSup>
      </m:oMath>
    </w:p>
    <w:p w14:paraId="5A26128E" w14:textId="41F43E5E" w:rsidR="00570F69" w:rsidRDefault="00366820" w:rsidP="00492B4B">
      <w:pPr>
        <w:pStyle w:val="Compact"/>
        <w:spacing w:before="0" w:after="0"/>
        <w:ind w:firstLine="0"/>
      </w:pPr>
      <w:r>
        <w:t xml:space="preserve">The parameter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oMath>
      <w:r>
        <w:t xml:space="preserve"> </w:t>
      </w:r>
      <w:r w:rsidR="0023642C">
        <w:t xml:space="preserve">has been </w:t>
      </w:r>
      <w:r w:rsidR="00C23560">
        <w:t>set to</w:t>
      </w:r>
      <w:r>
        <w:t xml:space="preserve"> 0.75</w:t>
      </w:r>
      <w:r w:rsidR="00CF777A">
        <w:t xml:space="preserve"> for killer whales,</w:t>
      </w:r>
      <w:r w:rsidR="00E45F6C">
        <w:t xml:space="preserve"> California sea lions, and Steller sea lions</w:t>
      </w:r>
      <w:r>
        <w:t>; howev</w:t>
      </w:r>
      <w:r w:rsidR="001C4F8B">
        <w:t xml:space="preserve">er, </w:t>
      </w:r>
      <w:r w:rsidR="00E45F6C">
        <w:t xml:space="preserve">for harbor seals </w:t>
      </w:r>
      <w:r>
        <w:t>the power parameter ranges between 0.76 and 0.87</w:t>
      </w:r>
      <w:r w:rsidR="00E45F6C">
        <w:t xml:space="preserve">, </w:t>
      </w:r>
      <w:r>
        <w:t>depending on the</w:t>
      </w:r>
      <w:r w:rsidR="00EA154C">
        <w:t>ir</w:t>
      </w:r>
      <w:r>
        <w:t xml:space="preserve"> activity state</w:t>
      </w:r>
      <w:r w:rsidR="00E45F6C">
        <w:t xml:space="preserve"> </w:t>
      </w:r>
      <w:r w:rsidR="001F6F22">
        <w:fldChar w:fldCharType="begin"/>
      </w:r>
      <w:r w:rsidR="001F6F22">
        <w:instrText xml:space="preserve"> ADDIN ZOTERO_ITEM CSL_CITATION {"citationID":"157f4s5mf7","properties":{"formattedCitation":"(Howard et al. 2013)","plainCitation":"(Howard et al. 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F6F22">
        <w:fldChar w:fldCharType="separate"/>
      </w:r>
      <w:r w:rsidR="001F6F22" w:rsidRPr="001F6F22">
        <w:t>(Howard et al. 2013)</w:t>
      </w:r>
      <w:r w:rsidR="001F6F22">
        <w:fldChar w:fldCharType="end"/>
      </w:r>
      <w:r>
        <w:t xml:space="preserve">.  </w:t>
      </w:r>
      <w:r w:rsidR="00165F6E">
        <w:t xml:space="preserve">The body mass </w:t>
      </w:r>
      <w:r w:rsidR="00764263">
        <w:t xml:space="preserve">for </w:t>
      </w:r>
      <w:r w:rsidR="00165F6E">
        <w:t xml:space="preserve">the predators </w:t>
      </w:r>
      <w:r w:rsidR="00764263">
        <w:t xml:space="preserve">was </w:t>
      </w:r>
      <w:r w:rsidR="001333A7">
        <w:t xml:space="preserve">taken from life history tables </w:t>
      </w:r>
      <w:r w:rsidR="00764263">
        <w:t>or estimated based on growth model</w:t>
      </w:r>
      <w:r w:rsidR="00B4556E">
        <w:t>s</w:t>
      </w:r>
      <w:r w:rsidR="00764263">
        <w:t xml:space="preserve"> in the </w:t>
      </w:r>
      <w:r w:rsidR="00165F6E">
        <w:t xml:space="preserve">published </w:t>
      </w:r>
      <w:r w:rsidR="00764263">
        <w:t xml:space="preserve">literature </w:t>
      </w:r>
      <w:r w:rsidR="001333A7">
        <w:t>(see Table 1 for references).</w:t>
      </w:r>
    </w:p>
    <w:p w14:paraId="4E3C7D6B" w14:textId="0529E4B7" w:rsidR="005455AE" w:rsidRDefault="00EF77A7" w:rsidP="00492B4B">
      <w:pPr>
        <w:pStyle w:val="Compact"/>
        <w:spacing w:before="0" w:after="0"/>
      </w:pPr>
      <w:r>
        <w:t xml:space="preserve">By modeling the </w:t>
      </w:r>
      <w:r w:rsidR="00366820">
        <w:t xml:space="preserve">body mass </w:t>
      </w:r>
      <w:r>
        <w:t xml:space="preserve">at age of the predators, </w:t>
      </w:r>
      <w:r w:rsidR="00570F69">
        <w:t xml:space="preserve">our model retains the </w:t>
      </w:r>
      <w:r>
        <w:t xml:space="preserve">flexibility to </w:t>
      </w:r>
      <w:r w:rsidR="00570F69">
        <w:t>track the impacts of individual predator cohorts</w:t>
      </w:r>
      <w:r>
        <w:t xml:space="preserve">. </w:t>
      </w:r>
      <w:r w:rsidR="0093602D">
        <w:t xml:space="preserve"> </w:t>
      </w:r>
      <w:r w:rsidR="0054284A">
        <w:t>T</w:t>
      </w:r>
      <w:r w:rsidR="0093602D">
        <w:t xml:space="preserve">he </w:t>
      </w:r>
      <w:r w:rsidR="0054284A">
        <w:t xml:space="preserve">marine mammal </w:t>
      </w:r>
      <w:r w:rsidR="0093602D">
        <w:t>bioenergetics literature often uses coarser stages (e.g., pup, juvenile, adult)</w:t>
      </w:r>
      <w:r w:rsidR="0054284A">
        <w:t>, so t</w:t>
      </w:r>
      <w:r>
        <w:t>o map the stage-based parameters in the literature to our age-based models we use</w:t>
      </w:r>
      <w:r w:rsidR="00564D28">
        <w:t>d</w:t>
      </w:r>
      <w:r>
        <w:t xml:space="preserve"> information about the maturity-at-age. Parameters related to the pup stage </w:t>
      </w:r>
      <w:r w:rsidR="00564D28">
        <w:t xml:space="preserve">were </w:t>
      </w:r>
      <w:r>
        <w:t>mapped directly to age zero (</w:t>
      </w:r>
      <m:oMath>
        <m:r>
          <m:rPr>
            <m:sty m:val="p"/>
          </m:rPr>
          <w:rPr>
            <w:rFonts w:ascii="Cambria Math" w:hAnsi="Cambria Math"/>
          </w:rPr>
          <m:t>i=0</m:t>
        </m:r>
      </m:oMath>
      <w:r>
        <w:t xml:space="preserve">) individuals, such that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i=0</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pup</m:t>
            </m:r>
          </m:sub>
          <m:sup>
            <m:r>
              <m:rPr>
                <m:sty m:val="p"/>
              </m:rPr>
              <w:rPr>
                <w:rFonts w:ascii="Cambria Math" w:hAnsi="Cambria Math"/>
              </w:rPr>
              <m:t>*</m:t>
            </m:r>
          </m:sup>
        </m:sSubSup>
      </m:oMath>
      <w:r>
        <w:t xml:space="preserve"> where </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oMath>
      <w:r>
        <w:t xml:space="preserve"> is any generic stage-specific parameter in the literature. Parameters for </w:t>
      </w:r>
      <w:r w:rsidR="00492B4B">
        <w:t xml:space="preserve">individual animals older than </w:t>
      </w:r>
      <w:r>
        <w:t>age</w:t>
      </w:r>
      <w:r w:rsidR="00383D96">
        <w:t xml:space="preserve"> 0</w:t>
      </w:r>
      <w:r>
        <w:t xml:space="preserve"> </w:t>
      </w:r>
      <w:r w:rsidR="00383D96">
        <w:t xml:space="preserve">were </w:t>
      </w:r>
      <w:r>
        <w:t xml:space="preserve">a weighted average </w:t>
      </w:r>
      <w:r w:rsidR="00A602A1">
        <w:t xml:space="preserve">of </w:t>
      </w:r>
      <w:r>
        <w:t>the juvenile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juvenile</m:t>
            </m:r>
          </m:sub>
          <m:sup>
            <m:r>
              <m:rPr>
                <m:sty m:val="p"/>
              </m:rPr>
              <w:rPr>
                <w:rFonts w:ascii="Cambria Math" w:hAnsi="Cambria Math"/>
              </w:rPr>
              <m:t>*</m:t>
            </m:r>
          </m:sup>
        </m:sSubSup>
      </m:oMath>
      <w:r>
        <w:t>) and adult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adult</m:t>
            </m:r>
          </m:sub>
          <m:sup>
            <m:r>
              <m:rPr>
                <m:sty m:val="p"/>
              </m:rPr>
              <w:rPr>
                <w:rFonts w:ascii="Cambria Math" w:hAnsi="Cambria Math"/>
              </w:rPr>
              <m:t>*</m:t>
            </m:r>
          </m:sup>
        </m:sSubSup>
      </m:oMath>
      <w:r>
        <w:t>) parameters based on the maturity at age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F98872B" w14:textId="646C76F3" w:rsidR="005245B8" w:rsidRPr="003B01A2" w:rsidRDefault="005245B8" w:rsidP="00492B4B">
      <w:pPr>
        <w:spacing w:before="0" w:after="0"/>
      </w:pPr>
      <w:r w:rsidRPr="003B01A2">
        <w:lastRenderedPageBreak/>
        <w:t xml:space="preserve">Equation </w:t>
      </w:r>
      <w:r w:rsidR="00B12E16">
        <w:fldChar w:fldCharType="begin"/>
      </w:r>
      <w:r w:rsidR="00B12E16">
        <w:instrText xml:space="preserve"> SEQ Equation \* ARABIC </w:instrText>
      </w:r>
      <w:r w:rsidR="00B12E16">
        <w:fldChar w:fldCharType="separate"/>
      </w:r>
      <w:r w:rsidR="00731691">
        <w:rPr>
          <w:noProof/>
        </w:rPr>
        <w:t>4</w:t>
      </w:r>
      <w:r w:rsidR="00B12E16">
        <w:rPr>
          <w:noProof/>
        </w:rPr>
        <w:fldChar w:fldCharType="end"/>
      </w:r>
      <w:r w:rsidRPr="003B01A2">
        <w:t>.</w:t>
      </w:r>
      <w:r w:rsidRPr="003B01A2">
        <w:tab/>
      </w:r>
      <w:r w:rsidRPr="003B01A2">
        <w:tab/>
      </w:r>
      <m:oMath>
        <m:sSub>
          <m:sSubPr>
            <m:ctrlPr>
              <w:rPr>
                <w:rFonts w:ascii="Cambria Math" w:eastAsia="MS Mincho" w:hAnsi="Cambria Math"/>
              </w:rPr>
            </m:ctrlPr>
          </m:sSubPr>
          <m:e>
            <m:r>
              <w:rPr>
                <w:rFonts w:ascii="Cambria Math" w:hAnsi="Cambria Math"/>
              </w:rPr>
              <m:t>θ</m:t>
            </m:r>
          </m:e>
          <m:sub>
            <m:r>
              <w:rPr>
                <w:rFonts w:ascii="Cambria Math" w:eastAsia="MS Mincho" w:hAnsi="Cambria Math"/>
              </w:rPr>
              <m:t>i</m:t>
            </m:r>
          </m:sub>
        </m:sSub>
        <m:r>
          <m:rPr>
            <m:sty m:val="p"/>
          </m:rPr>
          <w:rPr>
            <w:rFonts w:ascii="Cambria Math" w:eastAsia="MS Mincho" w:hAnsi="Cambria Math"/>
          </w:rPr>
          <m:t>=</m:t>
        </m:r>
        <m:d>
          <m:dPr>
            <m:ctrlPr>
              <w:rPr>
                <w:rFonts w:ascii="Cambria Math" w:eastAsia="MS Mincho" w:hAnsi="Cambria Math"/>
              </w:rPr>
            </m:ctrlPr>
          </m:dPr>
          <m:e>
            <m:r>
              <m:rPr>
                <m:sty m:val="p"/>
              </m:rPr>
              <w:rPr>
                <w:rFonts w:ascii="Cambria Math" w:eastAsia="MS Mincho"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ctrlPr>
              <w:rPr>
                <w:rFonts w:ascii="Cambria Math" w:hAnsi="Cambria Math"/>
              </w:rPr>
            </m:ctrlPr>
          </m:e>
        </m:d>
        <m:sSubSup>
          <m:sSubSupPr>
            <m:ctrlPr>
              <w:rPr>
                <w:rFonts w:ascii="Cambria Math" w:hAnsi="Cambria Math"/>
              </w:rPr>
            </m:ctrlPr>
          </m:sSubSupPr>
          <m:e>
            <m:r>
              <w:rPr>
                <w:rFonts w:ascii="Cambria Math" w:hAnsi="Cambria Math"/>
              </w:rPr>
              <m:t>θ</m:t>
            </m:r>
          </m:e>
          <m:sub>
            <m:r>
              <w:rPr>
                <w:rFonts w:ascii="Cambria Math" w:hAnsi="Cambria Math"/>
              </w:rPr>
              <m:t>juveniles</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adult</m:t>
            </m:r>
          </m:sub>
          <m:sup>
            <m:r>
              <m:rPr>
                <m:sty m:val="p"/>
              </m:rPr>
              <w:rPr>
                <w:rFonts w:ascii="Cambria Math" w:hAnsi="Cambria Math"/>
              </w:rPr>
              <m:t>*</m:t>
            </m:r>
          </m:sup>
        </m:sSubSup>
      </m:oMath>
    </w:p>
    <w:p w14:paraId="39C048FB" w14:textId="05F12921" w:rsidR="005455AE" w:rsidRDefault="003739F7" w:rsidP="00492B4B">
      <w:pPr>
        <w:spacing w:before="0" w:after="0"/>
        <w:ind w:firstLine="0"/>
      </w:pPr>
      <w:r>
        <w:tab/>
      </w:r>
      <w:r w:rsidR="00BC4CDB">
        <w:t>Each component of the bioenergetics models (Equation 1) likely ha</w:t>
      </w:r>
      <w:r w:rsidR="00354035">
        <w:t>s</w:t>
      </w:r>
      <w:r w:rsidR="00BC4CDB">
        <w:t xml:space="preserve"> associated uncertainty, however many of these parameters are often reported without error, or fixed (</w:t>
      </w:r>
      <w:r w:rsidR="008F7436">
        <w:t xml:space="preserve">e.g.,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r>
          <w:rPr>
            <w:rFonts w:ascii="Cambria Math" w:hAnsi="Cambria Math"/>
          </w:rPr>
          <m:t xml:space="preserve">= </m:t>
        </m:r>
      </m:oMath>
      <w:r w:rsidR="00BC4CDB">
        <w:t xml:space="preserve">0.75). Because the focus of this analysis is on predation, we focused our modeling work on </w:t>
      </w:r>
      <w:r w:rsidR="008167F2">
        <w:t>the largest source of uncertainty (</w:t>
      </w:r>
      <w:r w:rsidR="00BC4CDB">
        <w:t xml:space="preserve">fraction of Chinook salmon in the </w:t>
      </w:r>
      <w:r w:rsidR="008167F2">
        <w:t>diet</w:t>
      </w:r>
      <w:r w:rsidR="0031682D">
        <w:t xml:space="preserve"> of </w:t>
      </w:r>
      <w:r w:rsidR="00BC4CDB">
        <w:t xml:space="preserve">each </w:t>
      </w:r>
      <w:r w:rsidR="0031682D">
        <w:t>predator</w:t>
      </w:r>
      <w:r w:rsidR="008167F2">
        <w:t>)</w:t>
      </w:r>
      <w:r w:rsidR="0031682D">
        <w:t xml:space="preserve"> rather than uncertainty in bioenergetics parameters</w:t>
      </w:r>
      <w:r w:rsidR="008167F2">
        <w:t xml:space="preserve">.  </w:t>
      </w:r>
      <w:r w:rsidR="00BC4CDB">
        <w:t>Sensitivities to uncertainty in other model parameters could also be explored</w:t>
      </w:r>
      <w:r w:rsidR="00EF77A7">
        <w:t xml:space="preserve">, </w:t>
      </w:r>
      <w:r w:rsidR="00BC4CDB">
        <w:t>but this uncertainty</w:t>
      </w:r>
      <w:r w:rsidR="008167F2">
        <w:t xml:space="preserve"> would </w:t>
      </w:r>
      <w:r w:rsidR="00EF77A7">
        <w:t xml:space="preserve">not </w:t>
      </w:r>
      <w:r w:rsidR="00C6283C">
        <w:t xml:space="preserve">alter </w:t>
      </w:r>
      <w:r w:rsidR="00EF77A7">
        <w:t xml:space="preserve">the </w:t>
      </w:r>
      <w:r w:rsidR="00B2004A">
        <w:t xml:space="preserve">average consumption estimates from </w:t>
      </w:r>
      <w:r w:rsidR="00BC4CDB">
        <w:t>our models</w:t>
      </w:r>
      <w:r w:rsidR="008167F2">
        <w:t xml:space="preserve">, </w:t>
      </w:r>
      <w:r w:rsidR="006D577C">
        <w:t xml:space="preserve">given that </w:t>
      </w:r>
      <w:r w:rsidR="00AD1F18">
        <w:t xml:space="preserve">all </w:t>
      </w:r>
      <w:r w:rsidR="004678B2">
        <w:t xml:space="preserve">bioenergetics </w:t>
      </w:r>
      <w:r w:rsidR="00AD1F18">
        <w:t xml:space="preserve">parameter values </w:t>
      </w:r>
      <w:r w:rsidR="006D577C">
        <w:t xml:space="preserve">were </w:t>
      </w:r>
      <w:r w:rsidR="00AD1F18">
        <w:t>based on mean values</w:t>
      </w:r>
      <w:r w:rsidR="008167F2">
        <w:t xml:space="preserve"> from the literature</w:t>
      </w:r>
      <w:r w:rsidR="00AD1F18">
        <w:t xml:space="preserve">. </w:t>
      </w:r>
    </w:p>
    <w:p w14:paraId="20BC851A" w14:textId="37CB3D85" w:rsidR="005455AE" w:rsidRPr="003B01A2" w:rsidRDefault="00EF77A7" w:rsidP="00492B4B">
      <w:pPr>
        <w:pStyle w:val="Heading2"/>
        <w:spacing w:before="0"/>
      </w:pPr>
      <w:bookmarkStart w:id="6" w:name="predator-population-dynamics"/>
      <w:bookmarkEnd w:id="6"/>
      <w:r w:rsidRPr="003B01A2">
        <w:t>Predator population dynamics</w:t>
      </w:r>
      <w:r w:rsidR="00664A0E">
        <w:t>, 1970-2015</w:t>
      </w:r>
    </w:p>
    <w:p w14:paraId="71BBFCA1" w14:textId="38C83E15" w:rsidR="003B01A2" w:rsidRDefault="00EF77A7" w:rsidP="00492B4B">
      <w:pPr>
        <w:spacing w:before="0" w:after="0"/>
      </w:pPr>
      <w:r>
        <w:t xml:space="preserve">The daily energetic demand of predator </w:t>
      </w:r>
      <m:oMath>
        <m:r>
          <w:rPr>
            <w:rFonts w:ascii="Cambria Math" w:hAnsi="Cambria Math"/>
          </w:rPr>
          <m:t>h</m:t>
        </m:r>
      </m:oMath>
      <w:r>
        <w:t xml:space="preserve">, age </w:t>
      </w:r>
      <m:oMath>
        <m:r>
          <w:rPr>
            <w:rFonts w:ascii="Cambria Math" w:hAnsi="Cambria Math"/>
          </w:rPr>
          <m:t>i</m:t>
        </m:r>
      </m:oMath>
      <w:r>
        <w:t xml:space="preserve">, and sex </w:t>
      </w:r>
      <m:oMath>
        <m:r>
          <w:rPr>
            <w:rFonts w:ascii="Cambria Math" w:hAnsi="Cambria Math"/>
          </w:rPr>
          <m:t>s</m:t>
        </m:r>
      </m:oMath>
      <w:r>
        <w:t xml:space="preserve"> is the product of the numbers-at-age (</w:t>
      </w:r>
      <m:oMath>
        <m:sSub>
          <m:sSubPr>
            <m:ctrlPr>
              <w:rPr>
                <w:rFonts w:ascii="Cambria Math" w:hAnsi="Cambria Math"/>
                <w:i/>
              </w:rPr>
            </m:ctrlPr>
          </m:sSubPr>
          <m:e>
            <m:r>
              <w:rPr>
                <w:rFonts w:ascii="Cambria Math" w:hAnsi="Cambria Math"/>
              </w:rPr>
              <m:t>N</m:t>
            </m:r>
          </m:e>
          <m:sub>
            <m:r>
              <w:rPr>
                <w:rFonts w:ascii="Cambria Math" w:hAnsi="Cambria Math"/>
              </w:rPr>
              <m:t>h,y</m:t>
            </m:r>
          </m:sub>
        </m:sSub>
      </m:oMath>
      <w:r>
        <w:t xml:space="preserve">) </w:t>
      </w:r>
      <w:r w:rsidR="000A697D">
        <w:t xml:space="preserve">in year </w:t>
      </w:r>
      <w:r w:rsidR="000A697D">
        <w:rPr>
          <w:i/>
        </w:rPr>
        <w:t>y</w:t>
      </w:r>
      <w:r w:rsidR="001747EB">
        <w:t xml:space="preserve"> (Appendix </w:t>
      </w:r>
      <w:r w:rsidR="00C204B6">
        <w:t>Figure A-2</w:t>
      </w:r>
      <w:r w:rsidR="001747EB">
        <w:t>)</w:t>
      </w:r>
      <w:r w:rsidR="000A697D">
        <w:rPr>
          <w:i/>
        </w:rPr>
        <w:t>,</w:t>
      </w:r>
      <w:r w:rsidR="00324C30">
        <w:t xml:space="preserve"> the proportion of the animals in each age class by sex and year (</w:t>
      </w:r>
      <m:oMath>
        <m:sSub>
          <m:sSubPr>
            <m:ctrlPr>
              <w:rPr>
                <w:rFonts w:ascii="Cambria Math" w:hAnsi="Cambria Math"/>
                <w:i/>
              </w:rPr>
            </m:ctrlPr>
          </m:sSubPr>
          <m:e>
            <m:r>
              <w:rPr>
                <w:rFonts w:ascii="Cambria Math" w:hAnsi="Cambria Math"/>
              </w:rPr>
              <m:t>p</m:t>
            </m:r>
          </m:e>
          <m:sub>
            <m:r>
              <w:rPr>
                <w:rFonts w:ascii="Cambria Math" w:hAnsi="Cambria Math"/>
              </w:rPr>
              <m:t>h,i,s,y</m:t>
            </m:r>
          </m:sub>
        </m:sSub>
      </m:oMath>
      <w:r w:rsidR="00324C30">
        <w:t xml:space="preserve">), and the fraction of the population present in inland waters on day </w:t>
      </w:r>
      <m:oMath>
        <m:r>
          <w:rPr>
            <w:rFonts w:ascii="Cambria Math" w:hAnsi="Cambria Math"/>
          </w:rPr>
          <m:t>t</m:t>
        </m:r>
      </m:oMath>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w:t>
      </w:r>
      <w:r w:rsidR="001747EB">
        <w:t xml:space="preserve"> (Appendix </w:t>
      </w:r>
      <w:r w:rsidR="00C204B6">
        <w:t>Figure A-3</w:t>
      </w:r>
      <w:r w:rsidR="001747EB">
        <w:t>)</w:t>
      </w:r>
      <w:r w:rsidR="00324C30">
        <w:t>,</w:t>
      </w:r>
      <w:r w:rsidR="000A697D">
        <w:rPr>
          <w:i/>
        </w:rPr>
        <w:t xml:space="preserve"> </w:t>
      </w:r>
      <w:r>
        <w:t xml:space="preserve">and the </w:t>
      </w:r>
      <w:r w:rsidR="000A697D">
        <w:t xml:space="preserve">daily </w:t>
      </w:r>
      <w:r>
        <w:t>energetic demands (</w:t>
      </w:r>
      <m:oMath>
        <m:sSub>
          <m:sSubPr>
            <m:ctrlPr>
              <w:rPr>
                <w:rFonts w:ascii="Cambria Math" w:hAnsi="Cambria Math"/>
                <w:i/>
              </w:rPr>
            </m:ctrlPr>
          </m:sSubPr>
          <m:e>
            <m:r>
              <w:rPr>
                <w:rFonts w:ascii="Cambria Math" w:hAnsi="Cambria Math"/>
              </w:rPr>
              <m:t>E</m:t>
            </m:r>
          </m:e>
          <m:sub>
            <m:r>
              <w:rPr>
                <w:rFonts w:ascii="Cambria Math" w:hAnsi="Cambria Math"/>
              </w:rPr>
              <m:t>h,i,s,t</m:t>
            </m:r>
          </m:sub>
        </m:sSub>
      </m:oMath>
      <w:r>
        <w:t xml:space="preserve">; </w:t>
      </w:r>
      <w:r w:rsidR="005245B8">
        <w:fldChar w:fldCharType="begin"/>
      </w:r>
      <w:r w:rsidR="005245B8">
        <w:instrText xml:space="preserve"> REF _Ref439751144 </w:instrText>
      </w:r>
      <w:r w:rsidR="003B01A2">
        <w:instrText xml:space="preserve"> \* MERGEFORMAT </w:instrText>
      </w:r>
      <w:r w:rsidR="005245B8">
        <w:fldChar w:fldCharType="separate"/>
      </w:r>
      <w:r w:rsidR="00731691" w:rsidRPr="003B01A2">
        <w:t xml:space="preserve">Equation </w:t>
      </w:r>
      <w:r w:rsidR="00731691">
        <w:rPr>
          <w:noProof/>
        </w:rPr>
        <w:t>2</w:t>
      </w:r>
      <w:r w:rsidR="005245B8">
        <w:fldChar w:fldCharType="end"/>
      </w:r>
      <w:r>
        <w:t>)</w:t>
      </w:r>
      <w:r w:rsidR="00EE6EFA">
        <w:t xml:space="preserve">. </w:t>
      </w:r>
    </w:p>
    <w:p w14:paraId="5753912E" w14:textId="1E3C84B3" w:rsidR="005245B8" w:rsidRPr="003B01A2" w:rsidRDefault="005245B8" w:rsidP="00492B4B">
      <w:pPr>
        <w:spacing w:before="0" w:after="0"/>
      </w:pPr>
      <w:bookmarkStart w:id="7" w:name="_Ref444521238"/>
      <w:r w:rsidRPr="003B01A2">
        <w:t xml:space="preserve">Equation </w:t>
      </w:r>
      <w:r w:rsidR="00B12E16">
        <w:fldChar w:fldCharType="begin"/>
      </w:r>
      <w:r w:rsidR="00B12E16">
        <w:instrText xml:space="preserve"> SEQ Equation \* ARABIC </w:instrText>
      </w:r>
      <w:r w:rsidR="00B12E16">
        <w:fldChar w:fldCharType="separate"/>
      </w:r>
      <w:r w:rsidR="00731691">
        <w:rPr>
          <w:noProof/>
        </w:rPr>
        <w:t>5</w:t>
      </w:r>
      <w:r w:rsidR="00B12E16">
        <w:rPr>
          <w:noProof/>
        </w:rPr>
        <w:fldChar w:fldCharType="end"/>
      </w:r>
      <w:bookmarkEnd w:id="7"/>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ψ</m:t>
            </m:r>
          </m:e>
          <m:sub>
            <m:r>
              <w:rPr>
                <w:rFonts w:ascii="Cambria Math" w:hAnsi="Cambria Math"/>
              </w:rPr>
              <m:t>h</m:t>
            </m:r>
            <m:r>
              <m:rPr>
                <m:sty m:val="p"/>
              </m:rPr>
              <w:rPr>
                <w:rFonts w:ascii="Cambria Math" w:hAnsi="Cambria Math"/>
              </w:rPr>
              <m:t>,</m:t>
            </m:r>
            <m:r>
              <w:rPr>
                <w:rFonts w:ascii="Cambria Math" w:hAnsi="Cambria Math"/>
              </w:rPr>
              <m:t>t</m:t>
            </m:r>
          </m:sub>
        </m:sSub>
      </m:oMath>
    </w:p>
    <w:p w14:paraId="6854973B" w14:textId="5CC20F51" w:rsidR="002438FE" w:rsidRDefault="00441894" w:rsidP="00492B4B">
      <w:pPr>
        <w:spacing w:before="0" w:after="0"/>
        <w:ind w:firstLine="0"/>
      </w:pPr>
      <w:r>
        <w:t xml:space="preserve">For each of the predators in </w:t>
      </w:r>
      <w:r w:rsidR="00430DE8">
        <w:t xml:space="preserve">the </w:t>
      </w:r>
      <w:r>
        <w:t xml:space="preserve">model, we estimate the numbers-at-age from 1970 to 2015.  </w:t>
      </w:r>
      <w:r w:rsidR="001D39A5">
        <w:t>T</w:t>
      </w:r>
      <w:r w:rsidR="00194604">
        <w:t xml:space="preserve">he age, sex and abundance of </w:t>
      </w:r>
      <w:r w:rsidR="00C85015">
        <w:t xml:space="preserve">Southern Resident </w:t>
      </w:r>
      <w:r w:rsidR="00194604">
        <w:t xml:space="preserve">killer whales in inland waters </w:t>
      </w:r>
      <w:r w:rsidR="003E7E25">
        <w:t xml:space="preserve">were based on mark-recapture surveys </w:t>
      </w:r>
      <w:r w:rsidR="003E7E25">
        <w:fldChar w:fldCharType="begin"/>
      </w:r>
      <w:r w:rsidR="003E7E25">
        <w:instrText xml:space="preserve"> ADDIN ZOTERO_ITEM CSL_CITATION {"citationID":"sucSAdXm","properties":{"formattedCitation":"(Center for Whale Research 2016)","plainCitation":"(Center for Whale Research 2016)"},"citationItems":[{"id":822,"uris":["http://zotero.org/users/local/DW6AEAS0/items/Z4IFANAH"],"uri":["http://zotero.org/users/local/DW6AEAS0/items/Z4IFANAH"],"itemData":{"id":822,"type":"webpage","title":"Study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3E7E25">
        <w:fldChar w:fldCharType="separate"/>
      </w:r>
      <w:r w:rsidR="003E7E25" w:rsidRPr="00C44FAB">
        <w:t>(Center for Whale Research 2016)</w:t>
      </w:r>
      <w:r w:rsidR="003E7E25">
        <w:fldChar w:fldCharType="end"/>
      </w:r>
      <w:r w:rsidR="003E7E25">
        <w:t xml:space="preserve">, </w:t>
      </w:r>
      <w:r w:rsidR="00CF51B8">
        <w:t xml:space="preserve">and </w:t>
      </w:r>
      <w:r w:rsidR="00194604">
        <w:t>since 197</w:t>
      </w:r>
      <w:r w:rsidR="00A86A4E">
        <w:t>6</w:t>
      </w:r>
      <w:r w:rsidR="001D39A5">
        <w:t xml:space="preserve"> </w:t>
      </w:r>
      <w:r w:rsidR="003E7E25">
        <w:t xml:space="preserve">there has been a complete census of the population </w:t>
      </w:r>
      <w:r w:rsidR="00194604">
        <w:t xml:space="preserve">.  </w:t>
      </w:r>
      <w:r w:rsidR="001D39A5">
        <w:t>For pinniped</w:t>
      </w:r>
      <w:r w:rsidR="005E3D3D">
        <w:t>s</w:t>
      </w:r>
      <w:r w:rsidR="00A86A4E">
        <w:t xml:space="preserve">, time series of sex and age structure </w:t>
      </w:r>
      <w:r w:rsidR="002E12AF">
        <w:t xml:space="preserve">do not </w:t>
      </w:r>
      <w:r w:rsidR="00A86A4E">
        <w:t xml:space="preserve">exist, but </w:t>
      </w:r>
      <w:r w:rsidR="00D319BB">
        <w:t>time series</w:t>
      </w:r>
      <w:r w:rsidR="00A86A4E">
        <w:t xml:space="preserve"> </w:t>
      </w:r>
      <w:r w:rsidR="001D39A5">
        <w:t xml:space="preserve">of abundance </w:t>
      </w:r>
      <w:r w:rsidR="00D319BB">
        <w:t>at the sub-population scale can be combined with point estimates from inland waters</w:t>
      </w:r>
      <w:r w:rsidR="001D39A5">
        <w:t>.</w:t>
      </w:r>
    </w:p>
    <w:p w14:paraId="366B2E52" w14:textId="3F1448F3" w:rsidR="002438FE" w:rsidRPr="00492B4B" w:rsidRDefault="002438FE" w:rsidP="00492B4B">
      <w:pPr>
        <w:spacing w:before="0" w:after="0"/>
      </w:pPr>
      <w:r>
        <w:lastRenderedPageBreak/>
        <w:t xml:space="preserve">To generate estimates of harbor seal </w:t>
      </w:r>
      <w:r w:rsidR="005E3D3D">
        <w:t>abundance</w:t>
      </w:r>
      <w:r>
        <w:t>, we used haul</w:t>
      </w:r>
      <w:r w:rsidR="009B2965">
        <w:t>-</w:t>
      </w:r>
      <w:r>
        <w:t xml:space="preserve">out counts for the </w:t>
      </w:r>
      <w:r w:rsidR="00C93743">
        <w:t>five</w:t>
      </w:r>
      <w:r>
        <w:t xml:space="preserve"> population segments that make up the inland stock of harbor seals in Washington, </w:t>
      </w:r>
      <w:r w:rsidR="00C93743">
        <w:t xml:space="preserve">for the years </w:t>
      </w:r>
      <w:r>
        <w:t xml:space="preserve">1978-1999 </w:t>
      </w:r>
      <w:r w:rsidR="007C0323">
        <w:fldChar w:fldCharType="begin"/>
      </w:r>
      <w:r w:rsidR="007C0323">
        <w:instrText xml:space="preserve"> ADDIN ZOTERO_ITEM CSL_CITATION {"citationID":"107rh2fo0o","properties":{"formattedCitation":"(Jeffries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7C0323">
        <w:fldChar w:fldCharType="separate"/>
      </w:r>
      <w:r w:rsidR="007C0323" w:rsidRPr="007C0323">
        <w:t>(Jeffries et al. 2003)</w:t>
      </w:r>
      <w:r w:rsidR="007C0323">
        <w:fldChar w:fldCharType="end"/>
      </w:r>
      <w:r>
        <w:t xml:space="preserve">. </w:t>
      </w:r>
      <w:r w:rsidR="002465C7">
        <w:t xml:space="preserve"> </w:t>
      </w:r>
      <w:r>
        <w:t xml:space="preserve">Because these time series included missing values (particularly in later years), we fit univariate state space models to the data from each population segment </w:t>
      </w:r>
      <w:r w:rsidR="007C0323">
        <w:fldChar w:fldCharType="begin"/>
      </w:r>
      <w:r w:rsidR="007C0323">
        <w:instrText xml:space="preserve"> ADDIN ZOTERO_ITEM CSL_CITATION {"citationID":"1o7cd0cpk","properties":{"formattedCitation":"(Ward et al. 2010, Holmes et al. 2012)","plainCitation":"(Ward et al. 2010, Holmes et al. 2012)"},"citationItems":[{"id":709,"uris":["http://zotero.org/users/local/DW6AEAS0/items/VUXJ4GQC"],"uri":["http://zotero.org/users/local/DW6AEAS0/items/VUXJ4GQC"],"itemData":{"id":709,"type":"article-journal","title":"Inferring spatial structure from time-series data: using multivariate state-space models to detect metapopulation structure of California sea lions in the Gulf of California, Mexico","container-title":"Journal of Applied Ecology","page":"47–56","volume":"47","issue":"1","author":[{"family":"Ward","given":"Eric J"},{"family":"Chirakkal","given":"Haridas"},{"family":"Gonz/'alez-Su/'arez","given":"Manuela"},{"family":"Aurioles-Gamboa","given":"David"},{"family":"Holmes","given":"Elizabeth E"},{"family":"Gerber","given":"Leah"}],"issued":{"date-parts":[["2010"]]}}},{"id":448,"uris":["http://zotero.org/users/local/DW6AEAS0/items/SKZQ9XJ8"],"uri":["http://zotero.org/users/local/DW6AEAS0/items/SKZQ9XJ8"],"itemData":{"id":448,"type":"article-journal","title":"Marss: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(Ward et al. 2010, Holmes et al. 2012)</w:t>
      </w:r>
      <w:r w:rsidR="007C0323">
        <w:fldChar w:fldCharType="end"/>
      </w:r>
      <w:r>
        <w:t xml:space="preserve"> using the MARSS package in R (</w:t>
      </w:r>
      <w:r w:rsidR="007C0323">
        <w:fldChar w:fldCharType="begin"/>
      </w:r>
      <w:r w:rsidR="007C0323">
        <w:instrText xml:space="preserve"> ADDIN ZOTERO_ITEM CSL_CITATION {"citationID":"11f172slem","properties":{"formattedCitation":"(Holmes et al. 2012)","plainCitation":"(Holmes et al. 2012)"},"citationItems":[{"id":448,"uris":["http://zotero.org/users/local/DW6AEAS0/items/SKZQ9XJ8"],"uri":["http://zotero.org/users/local/DW6AEAS0/items/SKZQ9XJ8"],"itemData":{"id":448,"type":"article-journal","title":"Marss: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Holmes et al. 2012</w:t>
      </w:r>
      <w:r w:rsidR="007C0323">
        <w:fldChar w:fldCharType="end"/>
      </w:r>
      <w:r>
        <w:t xml:space="preserve">; R Core Development Team 2015). We assumed that all five population segments had the same observation error variance (because they were conducted from the same </w:t>
      </w:r>
      <w:r w:rsidR="0053683C">
        <w:t xml:space="preserve">aerial </w:t>
      </w:r>
      <w:r>
        <w:t xml:space="preserve">survey platform), but allowed each time series to have unique trends, carrying capacities, and process variances. The estimated states from each of the </w:t>
      </w:r>
      <w:r w:rsidR="00C93743">
        <w:t>five</w:t>
      </w:r>
      <w:r>
        <w:t xml:space="preserve"> population segments were then summed to create an </w:t>
      </w:r>
      <w:r w:rsidR="002E12AF">
        <w:t xml:space="preserve">abundance </w:t>
      </w:r>
      <w:r>
        <w:t xml:space="preserve">estimate for the total inland stock of harbor seals in Washington.  </w:t>
      </w:r>
      <w:r w:rsidR="00A30AC1">
        <w:t xml:space="preserve">The </w:t>
      </w:r>
      <w:r>
        <w:t>time series represent haul</w:t>
      </w:r>
      <w:r w:rsidR="009B2965">
        <w:t>-</w:t>
      </w:r>
      <w:r>
        <w:t xml:space="preserve">outs only, </w:t>
      </w:r>
      <w:r w:rsidR="00A30AC1">
        <w:t xml:space="preserve">so </w:t>
      </w:r>
      <w:r>
        <w:t xml:space="preserve">we </w:t>
      </w:r>
      <w:r w:rsidR="00A30AC1">
        <w:t xml:space="preserve">have </w:t>
      </w:r>
      <w:r>
        <w:t>multiplied the estimate</w:t>
      </w:r>
      <w:r w:rsidR="00A30AC1">
        <w:t>s</w:t>
      </w:r>
      <w:r>
        <w:t xml:space="preserve"> by 1.53 </w:t>
      </w:r>
      <w:r w:rsidR="006D2508">
        <w:t xml:space="preserve"> </w:t>
      </w:r>
      <w:r>
        <w:t>to account for individuals in the water</w:t>
      </w:r>
      <w:r w:rsidR="001E7352">
        <w:t xml:space="preserve"> </w:t>
      </w:r>
      <w:r w:rsidR="007C0323">
        <w:fldChar w:fldCharType="begin"/>
      </w:r>
      <w:r w:rsidR="007C0323">
        <w:instrText xml:space="preserve"> ADDIN ZOTERO_ITEM CSL_CITATION {"citationID":"1la7jra0ht","properties":{"formattedCitation":"(Huber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7C0323">
        <w:fldChar w:fldCharType="separate"/>
      </w:r>
      <w:r w:rsidR="007C0323" w:rsidRPr="007C0323">
        <w:t>(Huber et al. 2001)</w:t>
      </w:r>
      <w:r w:rsidR="007C0323">
        <w:fldChar w:fldCharType="end"/>
      </w:r>
      <w:r>
        <w:t>.</w:t>
      </w:r>
      <w:r w:rsidR="006A6EC3">
        <w:t xml:space="preserve">  </w:t>
      </w:r>
      <w:r w:rsidR="00DE76D4">
        <w:t>Because uncertainty exists in both the correction factor and harbor seal numbers (specifically, whether the population has been stable or declined slightly since 2000), we performed a sensitivity</w:t>
      </w:r>
      <w:r w:rsidR="00C85015">
        <w:t xml:space="preserve"> test</w:t>
      </w:r>
      <w:r w:rsidR="00DE76D4">
        <w:t xml:space="preserve"> to these assumptions. </w:t>
      </w:r>
      <w:r w:rsidR="00F21AC9">
        <w:t>Although uncertainty in this correction factor exists</w:t>
      </w:r>
      <w:r w:rsidR="004B6D85">
        <w:t xml:space="preserve"> (varying</w:t>
      </w:r>
      <w:r w:rsidR="00FB1E35">
        <w:t xml:space="preserve"> between 1.43 and 1.85 depending on regional location; </w:t>
      </w:r>
      <w:r w:rsidR="00FB1E35">
        <w:fldChar w:fldCharType="begin"/>
      </w:r>
      <w:r w:rsidR="00FB1E35">
        <w:instrText xml:space="preserve"> ADDIN ZOTERO_ITEM CSL_CITATION {"citationID":"2294klfebr","properties":{"formattedCitation":"(Huber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FB1E35">
        <w:fldChar w:fldCharType="separate"/>
      </w:r>
      <w:r w:rsidR="00FB1E35" w:rsidRPr="00FB1E35">
        <w:t>(Huber et al. 2001)</w:t>
      </w:r>
      <w:r w:rsidR="00FB1E35">
        <w:fldChar w:fldCharType="end"/>
      </w:r>
      <w:r w:rsidR="00FB1E35">
        <w:t>)</w:t>
      </w:r>
      <w:r w:rsidR="00F21AC9">
        <w:t xml:space="preserve">, the </w:t>
      </w:r>
      <w:r w:rsidR="00340866">
        <w:t xml:space="preserve">linear properties of </w:t>
      </w:r>
      <w:r w:rsidR="00F21AC9">
        <w:t xml:space="preserve">Equation 5 </w:t>
      </w:r>
      <w:r w:rsidR="001015C8">
        <w:t>assume</w:t>
      </w:r>
      <w:r w:rsidR="00F21AC9">
        <w:t xml:space="preserve"> that any change in the correction factor results in a proportional change in the energy derived from Chinook salmon</w:t>
      </w:r>
      <w:r w:rsidR="003E0065">
        <w:t xml:space="preserve">. </w:t>
      </w:r>
      <w:r w:rsidR="00DE76D4">
        <w:t>To model the scenario where harbor seals declined after 1999</w:t>
      </w:r>
      <w:r w:rsidR="007E29AB">
        <w:t>, we imposed a 4% decline consistent with other surveys (</w:t>
      </w:r>
      <w:r w:rsidR="007E29AB">
        <w:fldChar w:fldCharType="begin"/>
      </w:r>
      <w:r w:rsidR="007E29AB">
        <w:instrText xml:space="preserve"> ADDIN ZOTERO_ITEM CSL_CITATION {"citationID":"27fbkbhaj7","properties":{"formattedCitation":"(Pearson 2016)","plainCitation":"(Pearson 2016)"},"citationItems":[{"id":829,"uris":["http://zotero.org/users/local/DW6AEAS0/items/MKCQ5V9I"],"uri":["http://zotero.org/users/local/DW6AEAS0/items/MKCQ5V9I"],"itemData":{"id":829,"type":"personal_communication","title":"Tasks and notes - Feb 12, 9am-noon: Puget Sound Salmon predators/predation rates discussion","author":[{"family":"Pearson","given":"Scott"}],"issued":{"date-parts":[["2016",3,1]]}}}],"schema":"https://github.com/citation-style-language/schema/raw/master/csl-citation.json"} </w:instrText>
      </w:r>
      <w:r w:rsidR="007E29AB">
        <w:fldChar w:fldCharType="separate"/>
      </w:r>
      <w:r w:rsidR="007E29AB" w:rsidRPr="002465C7">
        <w:t xml:space="preserve">Pearson </w:t>
      </w:r>
      <w:r w:rsidR="00441894">
        <w:t xml:space="preserve">unpub. data </w:t>
      </w:r>
      <w:r w:rsidR="007E29AB">
        <w:t>(</w:t>
      </w:r>
      <w:r w:rsidR="007E29AB" w:rsidRPr="002465C7">
        <w:t>2016)</w:t>
      </w:r>
      <w:r w:rsidR="007E29AB">
        <w:fldChar w:fldCharType="end"/>
      </w:r>
      <w:r w:rsidR="007E29AB">
        <w:t>).</w:t>
      </w:r>
      <w:r w:rsidR="002465C7">
        <w:t xml:space="preserve"> </w:t>
      </w:r>
      <w:r w:rsidR="007E29AB">
        <w:t>Results from this scenario are included in the Appendix (</w:t>
      </w:r>
      <w:r w:rsidR="002465C7">
        <w:t>Figure A-4</w:t>
      </w:r>
      <w:r w:rsidR="007E29AB">
        <w:t xml:space="preserve">, </w:t>
      </w:r>
      <w:r w:rsidR="002465C7">
        <w:t>Figure A-5</w:t>
      </w:r>
      <w:r w:rsidR="007E29AB">
        <w:t xml:space="preserve">). </w:t>
      </w:r>
      <w:r w:rsidR="006A6EC3">
        <w:t xml:space="preserve">To determine the </w:t>
      </w:r>
      <w:r w:rsidR="006A6EC3">
        <w:lastRenderedPageBreak/>
        <w:t>stable age distribution and sex ratio for harbor seals, we assume a</w:t>
      </w:r>
      <w:r w:rsidR="002E12AF">
        <w:t xml:space="preserve">n initial </w:t>
      </w:r>
      <w:r w:rsidR="006A6EC3">
        <w:t xml:space="preserve">50/50 sex ratio </w:t>
      </w:r>
      <w:r w:rsidR="00784115">
        <w:t xml:space="preserve">for </w:t>
      </w:r>
      <w:r w:rsidR="006A6EC3">
        <w:t>the pups and use stage-based mortality and fecundity estimates by Bigg</w:t>
      </w:r>
      <w:r w:rsidR="007F0163">
        <w:t>s</w:t>
      </w:r>
      <w:r w:rsidR="006A6EC3">
        <w:t xml:space="preserve"> </w:t>
      </w:r>
      <w:r w:rsidR="007C0323">
        <w:fldChar w:fldCharType="begin"/>
      </w:r>
      <w:r w:rsidR="007C0323">
        <w:instrText xml:space="preserve"> ADDIN ZOTERO_ITEM CSL_CITATION {"citationID":"ga8gmmcp6","properties":{"formattedCitation":"(Bigg 1969)","plainCitation":"(Bigg 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7C0323">
        <w:fldChar w:fldCharType="separate"/>
      </w:r>
      <w:r w:rsidR="007C0323" w:rsidRPr="007C0323">
        <w:t>(1969)</w:t>
      </w:r>
      <w:r w:rsidR="007C0323">
        <w:fldChar w:fldCharType="end"/>
      </w:r>
      <w:r w:rsidR="002E12AF">
        <w:t xml:space="preserve"> to </w:t>
      </w:r>
      <w:r w:rsidR="002E12AF" w:rsidRPr="00492B4B">
        <w:t>estimate the sex ratio for older ages</w:t>
      </w:r>
      <w:r w:rsidR="00784115" w:rsidRPr="00492B4B">
        <w:t>.</w:t>
      </w:r>
      <w:r w:rsidR="006A6EC3" w:rsidRPr="00492B4B">
        <w:t xml:space="preserve"> </w:t>
      </w:r>
    </w:p>
    <w:p w14:paraId="6D1D092E" w14:textId="083F5EB5" w:rsidR="002438FE" w:rsidRDefault="004A36DF" w:rsidP="00492B4B">
      <w:pPr>
        <w:spacing w:before="0" w:after="0"/>
      </w:pPr>
      <w:r w:rsidRPr="00492B4B">
        <w:t xml:space="preserve">Estimates of Steller sea lion abundance in inland waters are based on </w:t>
      </w:r>
      <w:r w:rsidR="00F31B4C" w:rsidRPr="00492B4B">
        <w:t xml:space="preserve">a </w:t>
      </w:r>
      <w:r w:rsidRPr="00492B4B">
        <w:t>time series of haul</w:t>
      </w:r>
      <w:r w:rsidR="00312ED3" w:rsidRPr="00492B4B">
        <w:t>-</w:t>
      </w:r>
      <w:r w:rsidRPr="00492B4B">
        <w:t xml:space="preserve">out surveys </w:t>
      </w:r>
      <w:r w:rsidR="00F31B4C" w:rsidRPr="00492B4B">
        <w:t xml:space="preserve">along </w:t>
      </w:r>
      <w:r w:rsidRPr="00492B4B">
        <w:t>the</w:t>
      </w:r>
      <w:r>
        <w:t xml:space="preserve"> outer coa</w:t>
      </w:r>
      <w:r w:rsidR="003263BC">
        <w:t>st of Washington State from 1989</w:t>
      </w:r>
      <w:r>
        <w:t>-20</w:t>
      </w:r>
      <w:r w:rsidR="003263BC">
        <w:t>15</w:t>
      </w:r>
      <w:r>
        <w:t xml:space="preserve"> </w:t>
      </w:r>
      <w:r w:rsidR="00FD1582">
        <w:fldChar w:fldCharType="begin"/>
      </w:r>
      <w:r w:rsidR="00FD1582">
        <w:instrText xml:space="preserve"> ADDIN ZOTERO_ITEM CSL_CITATION {"citationID":"2ia0l79q1s","properties":{"formattedCitation":"(Wiles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FD1582">
        <w:fldChar w:fldCharType="separate"/>
      </w:r>
      <w:r w:rsidR="00FD1582" w:rsidRPr="00FD1582">
        <w:t>(Wiles 2015)</w:t>
      </w:r>
      <w:r w:rsidR="00FD1582">
        <w:fldChar w:fldCharType="end"/>
      </w:r>
      <w:r w:rsidR="00510A44">
        <w:t>,</w:t>
      </w:r>
      <w:r>
        <w:t xml:space="preserve"> and aerial surveys of inland </w:t>
      </w:r>
      <w:r w:rsidR="00510A44">
        <w:t>haul</w:t>
      </w:r>
      <w:r w:rsidR="00BD5C2D">
        <w:t>-</w:t>
      </w:r>
      <w:r w:rsidR="00510A44">
        <w:t>outs during</w:t>
      </w:r>
      <w:r>
        <w:t xml:space="preserve"> 2013 </w:t>
      </w:r>
      <w:r w:rsidR="00DB7774" w:rsidRPr="00526401">
        <w:fldChar w:fldCharType="begin"/>
      </w:r>
      <w:r w:rsidR="00526401">
        <w:instrText xml:space="preserve"> ADDIN ZOTERO_ITEM CSL_CITATION {"citationID":"ZiBFBJDv","properties":{"formattedCitation":"(Jeffries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DB7774" w:rsidRPr="00526401">
        <w:fldChar w:fldCharType="separate"/>
      </w:r>
      <w:r w:rsidR="00526401" w:rsidRPr="00526401">
        <w:t>(Jeffries et al. 2014)</w:t>
      </w:r>
      <w:r w:rsidR="00DB7774" w:rsidRPr="00526401">
        <w:fldChar w:fldCharType="end"/>
      </w:r>
      <w:r>
        <w:t xml:space="preserve">.  </w:t>
      </w:r>
      <w:r w:rsidR="005E3D3D">
        <w:t xml:space="preserve">Similar to harbor seals, </w:t>
      </w:r>
      <w:r w:rsidR="00510A44">
        <w:t>we estimate</w:t>
      </w:r>
      <w:r w:rsidR="005E2449">
        <w:t>d</w:t>
      </w:r>
      <w:r w:rsidR="00510A44">
        <w:t xml:space="preserve"> abundance for years with missing surveys using </w:t>
      </w:r>
      <w:r w:rsidR="005E3D3D">
        <w:t xml:space="preserve">univariate time-series model </w:t>
      </w:r>
      <w:r w:rsidR="00510A44">
        <w:t xml:space="preserve">in the </w:t>
      </w:r>
      <w:r w:rsidR="003263BC">
        <w:t xml:space="preserve">MARSS </w:t>
      </w:r>
      <w:r w:rsidR="00510A44">
        <w:t>package</w:t>
      </w:r>
      <w:r w:rsidR="00073EA0">
        <w:t xml:space="preserve"> (assuming that inland and coastal trends in sea lion numbers are the same)</w:t>
      </w:r>
      <w:r w:rsidR="00510A44">
        <w:t xml:space="preserve">.  </w:t>
      </w:r>
      <w:r w:rsidR="0023642C">
        <w:t xml:space="preserve">This time series was </w:t>
      </w:r>
      <w:r w:rsidR="00073EA0">
        <w:t xml:space="preserve">then </w:t>
      </w:r>
      <w:r w:rsidR="0023642C">
        <w:t xml:space="preserve">scaled to peak counts </w:t>
      </w:r>
      <w:r w:rsidR="00073EA0">
        <w:t xml:space="preserve">from inland waters (109 in 2013). </w:t>
      </w:r>
      <w:r w:rsidR="003263BC">
        <w:t xml:space="preserve">To account for </w:t>
      </w:r>
      <w:r w:rsidR="00BD5C2D">
        <w:t xml:space="preserve">Steller </w:t>
      </w:r>
      <w:r w:rsidR="003263BC">
        <w:t>sea lions that are not hauled out</w:t>
      </w:r>
      <w:r w:rsidR="00510A44">
        <w:t xml:space="preserve"> during the surveys</w:t>
      </w:r>
      <w:r w:rsidR="003263BC">
        <w:t>, we appl</w:t>
      </w:r>
      <w:r w:rsidR="00073EA0">
        <w:t>ied</w:t>
      </w:r>
      <w:r w:rsidR="003263BC">
        <w:t xml:space="preserve"> </w:t>
      </w:r>
      <w:r w:rsidR="00510A44">
        <w:t xml:space="preserve">a </w:t>
      </w:r>
      <w:r w:rsidR="003263BC">
        <w:t xml:space="preserve">correction factor of </w:t>
      </w:r>
      <w:r w:rsidR="00312ED3">
        <w:t xml:space="preserve">2 </w:t>
      </w:r>
      <w:r w:rsidR="004B6D85">
        <w:fldChar w:fldCharType="begin"/>
      </w:r>
      <w:r w:rsidR="004B6D85">
        <w:instrText xml:space="preserve"> ADDIN ZOTERO_ITEM CSL_CITATION {"citationID":"19gm8rf0li","properties":{"formattedCitation":"(National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4B6D85">
        <w:fldChar w:fldCharType="separate"/>
      </w:r>
      <w:r w:rsidR="004B6D85" w:rsidRPr="004B6D85">
        <w:t>(National Marine Fisheries Service (NMFS) 1997)</w:t>
      </w:r>
      <w:r w:rsidR="004B6D85">
        <w:fldChar w:fldCharType="end"/>
      </w:r>
      <w:r w:rsidR="00BD5C2D">
        <w:t xml:space="preserve">. </w:t>
      </w:r>
      <w:r w:rsidR="003263BC">
        <w:t xml:space="preserve">The sex and age ratio is based </w:t>
      </w:r>
      <w:r w:rsidR="005E2449">
        <w:t xml:space="preserve">on </w:t>
      </w:r>
      <w:r w:rsidR="00F31B4C">
        <w:t xml:space="preserve">age-specific survival estimates by </w:t>
      </w:r>
      <w:r w:rsidR="002438FE">
        <w:t xml:space="preserve">Winship et al. </w:t>
      </w:r>
      <w:r w:rsidR="00DB7774">
        <w:fldChar w:fldCharType="begin"/>
      </w:r>
      <w:r w:rsidR="00A36A8C">
        <w:instrText xml:space="preserve"> ADDIN ZOTERO_ITEM CSL_CITATION {"citationID":"2bqm6aijje","properties":{"formattedCitation":"(Winship et al. 2002)","plainCitation":"(Winship et al. 2002)","dontUpdate":true},"citationItems":[{"id":837,"uris":["http://zotero.org/users/local/DW6AEAS0/items/567AU25F"],"uri":["http://zotero.org/users/local/DW6AEAS0/items/567AU25F"],"itemData":{"id":837,"type":"article-journal","title":"A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B7774">
        <w:fldChar w:fldCharType="separate"/>
      </w:r>
      <w:r w:rsidR="00DB7774" w:rsidRPr="00DB7774">
        <w:t>(2002)</w:t>
      </w:r>
      <w:r w:rsidR="00DB7774">
        <w:fldChar w:fldCharType="end"/>
      </w:r>
      <w:r w:rsidR="00F31B4C">
        <w:t>.</w:t>
      </w:r>
    </w:p>
    <w:p w14:paraId="56701583" w14:textId="022103B9" w:rsidR="00B34318" w:rsidRDefault="00F31B4C" w:rsidP="00492B4B">
      <w:pPr>
        <w:spacing w:before="0" w:after="0"/>
      </w:pPr>
      <w:r>
        <w:t xml:space="preserve">California sea lion abundance </w:t>
      </w:r>
      <w:r w:rsidR="004C308E">
        <w:t>wa</w:t>
      </w:r>
      <w:r>
        <w:t xml:space="preserve">s </w:t>
      </w:r>
      <w:r w:rsidR="004C308E">
        <w:t xml:space="preserve">based on relative population trends </w:t>
      </w:r>
      <w:r w:rsidR="00A52284">
        <w:t>and point estimates of counts occurring in inland waters</w:t>
      </w:r>
      <w:r w:rsidR="004C308E">
        <w:t xml:space="preserve">. </w:t>
      </w:r>
      <w:r w:rsidR="00312ED3">
        <w:t xml:space="preserve">To account for missing years </w:t>
      </w:r>
      <w:r w:rsidR="00F57967">
        <w:t xml:space="preserve">in the </w:t>
      </w:r>
      <w:r w:rsidR="00A52284">
        <w:t xml:space="preserve">California sea lion stock assessment </w:t>
      </w:r>
      <w:r w:rsidR="00D73E5A">
        <w:fldChar w:fldCharType="begin"/>
      </w:r>
      <w:r w:rsidR="00D73E5A">
        <w:instrText xml:space="preserve"> ADDIN ZOTERO_ITEM CSL_CITATION {"citationID":"fop2ks2d9","properties":{"formattedCitation":"(NMFS 2015)","plainCitation":"(NMFS 2015)"},"citationItems":[{"id":826,"uris":["http://zotero.org/users/local/DW6AEAS0/items/STGR2SKE"],"uri":["http://zotero.org/users/local/DW6AEAS0/items/STGR2SKE"],"itemData":{"id":826,"type":"report","title":"California sea lion (Zalophus californianus):  U.S. Stock","publisher":"NMFS, NOAA","page":"7","abstract":"California Sea Lion, Zalophus californianus","URL":"http://www.fisheries.noaa.gov/pr/species/mammals/sealions/california-sea-lion.html","shortTitle":"California Sea Lion &lt;em&gt; (Zalophus californianus)&lt;/em&gt;","language":"en-us","author":[{"family":"NMFS","given":"NOAA"}],"issued":{"date-parts":[["2015"]]},"accessed":{"date-parts":[["2016",3,13]]}}}],"schema":"https://github.com/citation-style-language/schema/raw/master/csl-citation.json"} </w:instrText>
      </w:r>
      <w:r w:rsidR="00D73E5A">
        <w:fldChar w:fldCharType="separate"/>
      </w:r>
      <w:r w:rsidR="00D73E5A" w:rsidRPr="00D73E5A">
        <w:t>(NMFS 2015)</w:t>
      </w:r>
      <w:r w:rsidR="00D73E5A">
        <w:fldChar w:fldCharType="end"/>
      </w:r>
      <w:r w:rsidR="00A52284">
        <w:t>,</w:t>
      </w:r>
      <w:r w:rsidR="00F57967">
        <w:t xml:space="preserve"> </w:t>
      </w:r>
      <w:r w:rsidR="00312ED3">
        <w:t xml:space="preserve">we </w:t>
      </w:r>
      <w:r w:rsidR="00DD570E">
        <w:t>implement</w:t>
      </w:r>
      <w:r w:rsidR="004C308E">
        <w:t>ed</w:t>
      </w:r>
      <w:r w:rsidR="00DD570E">
        <w:t xml:space="preserve"> a </w:t>
      </w:r>
      <w:r w:rsidR="00A52284">
        <w:t xml:space="preserve">univariate state-space </w:t>
      </w:r>
      <w:r w:rsidR="00312ED3">
        <w:t xml:space="preserve">model </w:t>
      </w:r>
      <w:r w:rsidR="00DD570E">
        <w:t>similar to</w:t>
      </w:r>
      <w:r w:rsidR="004C308E">
        <w:t xml:space="preserve"> the one </w:t>
      </w:r>
      <w:r w:rsidR="00A52284">
        <w:t xml:space="preserve">applied </w:t>
      </w:r>
      <w:r w:rsidR="004C308E">
        <w:t>for</w:t>
      </w:r>
      <w:r w:rsidR="00DD570E">
        <w:t xml:space="preserve"> </w:t>
      </w:r>
      <w:r w:rsidR="00312ED3">
        <w:t>harbor seal</w:t>
      </w:r>
      <w:r w:rsidR="00510A44">
        <w:t>s and Steller sea lions</w:t>
      </w:r>
      <w:r w:rsidR="00312ED3">
        <w:t xml:space="preserve">.  </w:t>
      </w:r>
      <w:r w:rsidR="00A52284">
        <w:t>We assumed that the overall trend of California sea lions in Puget Sound was the same as the</w:t>
      </w:r>
      <w:r w:rsidR="00A876A2">
        <w:t xml:space="preserve"> population trend of the entire stock, </w:t>
      </w:r>
      <w:r w:rsidR="00C44FAB">
        <w:t xml:space="preserve">but we have little information for sea lion abundance within Puget Sound to scale the coast-wide estimate.  There are </w:t>
      </w:r>
      <w:r w:rsidR="00A876A2">
        <w:t xml:space="preserve">minimum counts occurring in 1978 (no California sea lions were observed) and a peak abundance estimate of 1200 in 2005 </w:t>
      </w:r>
      <w:r w:rsidR="0067762A">
        <w:t>(</w:t>
      </w:r>
      <w:r w:rsidR="00FD40BE">
        <w:t xml:space="preserve">R. </w:t>
      </w:r>
      <w:r w:rsidR="0067762A">
        <w:t>DeLong</w:t>
      </w:r>
      <w:r w:rsidR="00FD40BE">
        <w:t xml:space="preserve">, NOAA MML, Seattle, Washington, </w:t>
      </w:r>
      <w:r w:rsidR="0067762A">
        <w:t>pers. comm.</w:t>
      </w:r>
      <w:r w:rsidR="00FD40BE">
        <w:t>, 2016</w:t>
      </w:r>
      <w:r w:rsidR="0067762A">
        <w:t>)</w:t>
      </w:r>
      <w:r w:rsidR="00C44FAB">
        <w:t xml:space="preserve"> which we use to scale the coast-wide estimate</w:t>
      </w:r>
      <w:r w:rsidR="0067762A">
        <w:t xml:space="preserve">.  </w:t>
      </w:r>
      <w:r w:rsidR="00510A44">
        <w:lastRenderedPageBreak/>
        <w:t>Finally, w</w:t>
      </w:r>
      <w:r w:rsidR="00F57967">
        <w:t>e adjust</w:t>
      </w:r>
      <w:r w:rsidR="004C308E">
        <w:t>ed</w:t>
      </w:r>
      <w:r w:rsidR="00F57967">
        <w:t xml:space="preserve"> this </w:t>
      </w:r>
      <w:r w:rsidR="00A876A2">
        <w:t>index of abundance</w:t>
      </w:r>
      <w:r w:rsidR="00F57967">
        <w:t xml:space="preserve"> by </w:t>
      </w:r>
      <w:r w:rsidR="00DD570E">
        <w:t xml:space="preserve">a factor of </w:t>
      </w:r>
      <w:r w:rsidR="00F57967">
        <w:t xml:space="preserve">2 to account for seals that are </w:t>
      </w:r>
      <w:r w:rsidR="00CD5823">
        <w:t xml:space="preserve">not </w:t>
      </w:r>
      <w:r w:rsidR="00F57967">
        <w:t xml:space="preserve">hauled out during the surveys </w:t>
      </w:r>
      <w:r w:rsidR="009A42D9">
        <w:fldChar w:fldCharType="begin"/>
      </w:r>
      <w:r w:rsidR="00FB1E35">
        <w:instrText xml:space="preserve"> ADDIN ZOTERO_ITEM CSL_CITATION {"citationID":"2k4m0dojuk","properties":{"formattedCitation":"(National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9A42D9">
        <w:fldChar w:fldCharType="separate"/>
      </w:r>
      <w:r w:rsidR="00FB1E35" w:rsidRPr="00FB1E35">
        <w:t>(National Marine Fisheries Service (NMFS) 1997)</w:t>
      </w:r>
      <w:r w:rsidR="009A42D9">
        <w:fldChar w:fldCharType="end"/>
      </w:r>
      <w:r w:rsidR="00F57967">
        <w:t xml:space="preserve">.  </w:t>
      </w:r>
      <w:r w:rsidR="0067762A">
        <w:t>The only California sea lions present in inland waters are non-pup males</w:t>
      </w:r>
      <w:bookmarkStart w:id="8" w:name="estimating-the-number-chinook-salmon-con"/>
      <w:bookmarkEnd w:id="8"/>
      <w:r w:rsidR="00BD53F2">
        <w:t xml:space="preserve"> </w:t>
      </w:r>
      <w:r w:rsidR="00C17569">
        <w:fldChar w:fldCharType="begin"/>
      </w:r>
      <w:r w:rsidR="00C17569">
        <w:instrText xml:space="preserve"> ADDIN ZOTERO_ITEM CSL_CITATION {"citationID":"DMyOBZRg","properties":{"formattedCitation":"(Akmajian et al. 2014)","plainCitation":"(Akmajian et al. 2014)"},"citationItems":[{"id":185,"uris":["http://zotero.org/users/local/DW6AEAS0/items/AKARWRZK"],"uri":["http://zotero.org/users/local/DW6AEAS0/items/AKARWRZK"],"itemData":{"id":185,"type":"report","title":"Chapter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C17569">
        <w:fldChar w:fldCharType="separate"/>
      </w:r>
      <w:r w:rsidR="00C17569" w:rsidRPr="00C17569">
        <w:t>(Akmajian et al. 2014)</w:t>
      </w:r>
      <w:r w:rsidR="00C17569">
        <w:fldChar w:fldCharType="end"/>
      </w:r>
      <w:r w:rsidR="00600AA1">
        <w:t>.</w:t>
      </w:r>
      <w:r w:rsidR="004C308E">
        <w:t xml:space="preserve"> </w:t>
      </w:r>
    </w:p>
    <w:p w14:paraId="083D5C3F" w14:textId="47988C00" w:rsidR="00F57967" w:rsidRDefault="0053683C" w:rsidP="00492B4B">
      <w:pPr>
        <w:spacing w:before="0" w:after="0"/>
      </w:pPr>
      <w:r>
        <w:t>Because of availability of prey, and behavior (e.g. seasonal breeding seasons) t</w:t>
      </w:r>
      <w:r w:rsidR="00324C30">
        <w:t xml:space="preserve">he fraction of </w:t>
      </w:r>
      <w:r w:rsidR="00831817">
        <w:t xml:space="preserve">each </w:t>
      </w:r>
      <w:r w:rsidR="00324C30">
        <w:t>predator</w:t>
      </w:r>
      <w:r w:rsidR="00831817">
        <w:t>’s</w:t>
      </w:r>
      <w:r w:rsidR="00324C30">
        <w:t xml:space="preserve"> population in inland waters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 xml:space="preserve">) changes throughout the year.  </w:t>
      </w:r>
      <w:r w:rsidR="00F57967">
        <w:t>Harbor seal</w:t>
      </w:r>
      <w:r w:rsidR="009B2965">
        <w:t>s</w:t>
      </w:r>
      <w:r w:rsidR="00F57967">
        <w:t xml:space="preserve"> are the only predator</w:t>
      </w:r>
      <w:r>
        <w:t xml:space="preserve"> </w:t>
      </w:r>
      <w:r w:rsidR="00F81283">
        <w:t>that</w:t>
      </w:r>
      <w:r>
        <w:t xml:space="preserve"> do</w:t>
      </w:r>
      <w:r w:rsidR="00F81283">
        <w:t>es</w:t>
      </w:r>
      <w:r>
        <w:t xml:space="preserve"> not migrate outside of the Puget Sound region</w:t>
      </w:r>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r>
          <w:rPr>
            <w:rFonts w:ascii="Cambria Math" w:hAnsi="Cambria Math"/>
          </w:rPr>
          <m:t>=1, ∀t</m:t>
        </m:r>
      </m:oMath>
      <w:r w:rsidR="00324C30">
        <w:t>)</w:t>
      </w:r>
      <w:r w:rsidR="00F57967">
        <w:t xml:space="preserve">.  Killer whales </w:t>
      </w:r>
      <w:r w:rsidR="002147A2">
        <w:t>have a season</w:t>
      </w:r>
      <w:r w:rsidR="00324C30">
        <w:t>al</w:t>
      </w:r>
      <w:r w:rsidR="002147A2">
        <w:t xml:space="preserve"> presence in inlan</w:t>
      </w:r>
      <w:r w:rsidR="00324C30">
        <w:t>d water</w:t>
      </w:r>
      <w:r w:rsidR="00600AA1">
        <w:t>s</w:t>
      </w:r>
      <w:r w:rsidR="00324C30">
        <w:t xml:space="preserve"> from May to September</w:t>
      </w:r>
      <w:r w:rsidR="002147A2">
        <w:t xml:space="preserve"> and </w:t>
      </w:r>
      <w:r w:rsidR="008F2A64">
        <w:t xml:space="preserve">are </w:t>
      </w:r>
      <w:r w:rsidR="002147A2">
        <w:t>absent during the winter months</w:t>
      </w:r>
      <w:r w:rsidR="00324C30">
        <w:t xml:space="preserve"> </w:t>
      </w:r>
      <w:r w:rsidR="001D097A">
        <w:fldChar w:fldCharType="begin"/>
      </w:r>
      <w:r w:rsidR="001D097A">
        <w:instrText xml:space="preserve"> ADDIN ZOTERO_ITEM CSL_CITATION {"citationID":"24hak8on1f","properties":{"formattedCitation":"(Hauser et al. 2007)","plainCitation":"(Hauser et al. 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1D097A">
        <w:fldChar w:fldCharType="separate"/>
      </w:r>
      <w:r w:rsidR="001D097A" w:rsidRPr="001D097A">
        <w:t>(Hauser et al. 2007)</w:t>
      </w:r>
      <w:r w:rsidR="001D097A">
        <w:fldChar w:fldCharType="end"/>
      </w:r>
      <w:r w:rsidR="007C236F">
        <w:t xml:space="preserve">, and studies </w:t>
      </w:r>
      <w:r w:rsidR="00324C30">
        <w:t xml:space="preserve">suggest that even during the summer months resident whales only occupy </w:t>
      </w:r>
      <w:r w:rsidR="00DD570E">
        <w:t>inland waters about 8</w:t>
      </w:r>
      <w:r w:rsidR="00324C30">
        <w:t xml:space="preserve">0% of the time.  </w:t>
      </w:r>
      <w:r w:rsidR="00251EB8">
        <w:t xml:space="preserve">Based on </w:t>
      </w:r>
      <w:r w:rsidR="001B0E48">
        <w:t xml:space="preserve">continuous monitoring of haul-outs </w:t>
      </w:r>
      <w:r w:rsidR="00251EB8">
        <w:t xml:space="preserve">throughout the year, </w:t>
      </w:r>
      <w:r w:rsidR="00324C30">
        <w:t xml:space="preserve">Steller sea lions have a bimodal distribution with a peak in early fall and winter and again in late spring through early summer, </w:t>
      </w:r>
      <w:r w:rsidR="001B0E48">
        <w:t xml:space="preserve">while </w:t>
      </w:r>
      <w:r w:rsidR="00324C30">
        <w:t xml:space="preserve">California sea lions are only present from late fall through winter </w:t>
      </w:r>
      <w:r w:rsidR="001D097A">
        <w:fldChar w:fldCharType="begin"/>
      </w:r>
      <w:r w:rsidR="00526401">
        <w:instrText xml:space="preserve"> ADDIN ZOTERO_ITEM CSL_CITATION {"citationID":"s55b0udqe","properties":{"formattedCitation":"(Jeffries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1D097A">
        <w:fldChar w:fldCharType="separate"/>
      </w:r>
      <w:r w:rsidR="00526401" w:rsidRPr="00526401">
        <w:t>(Jeffries et al. 2014)</w:t>
      </w:r>
      <w:r w:rsidR="001D097A">
        <w:fldChar w:fldCharType="end"/>
      </w:r>
      <w:r w:rsidR="00324C30">
        <w:t>.</w:t>
      </w:r>
      <w:r w:rsidR="002147A2">
        <w:t xml:space="preserve">  </w:t>
      </w:r>
      <w:r w:rsidR="00986CBE">
        <w:t xml:space="preserve">The differences in abundance between surveys can be rather large, so to </w:t>
      </w:r>
      <w:r w:rsidR="0026105F">
        <w:t xml:space="preserve">smooth the </w:t>
      </w:r>
      <w:r w:rsidR="004D6513">
        <w:t xml:space="preserve">seasonal </w:t>
      </w:r>
      <w:r w:rsidR="0026105F">
        <w:t xml:space="preserve">observations of sea lion presence by Jeffries et al. </w:t>
      </w:r>
      <w:r w:rsidR="001D097A">
        <w:fldChar w:fldCharType="begin"/>
      </w:r>
      <w:r w:rsidR="00526401">
        <w:instrText xml:space="preserve"> ADDIN ZOTERO_ITEM CSL_CITATION {"citationID":"S5lchLOY","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001D097A">
        <w:fldChar w:fldCharType="separate"/>
      </w:r>
      <w:r w:rsidR="00526401" w:rsidRPr="00526401">
        <w:t>(2014)</w:t>
      </w:r>
      <w:r w:rsidR="001D097A">
        <w:fldChar w:fldCharType="end"/>
      </w:r>
      <w:r w:rsidR="0026105F">
        <w:t xml:space="preserve"> </w:t>
      </w:r>
      <w:r w:rsidR="00986CBE">
        <w:t xml:space="preserve">we </w:t>
      </w:r>
      <w:r w:rsidR="001D097A">
        <w:t>averag</w:t>
      </w:r>
      <w:r w:rsidR="00986CBE">
        <w:t>e each abundance survey with the one before and after</w:t>
      </w:r>
      <w:r w:rsidR="001D097A">
        <w:t xml:space="preserve">.  </w:t>
      </w:r>
      <w:r w:rsidR="00986CBE">
        <w:t xml:space="preserve">To transform these average </w:t>
      </w:r>
      <w:r w:rsidR="007F25CE">
        <w:t xml:space="preserve">survey </w:t>
      </w:r>
      <w:r w:rsidR="00986CBE">
        <w:t xml:space="preserve">abundances to </w:t>
      </w:r>
      <w:r w:rsidR="007F25CE">
        <w:t xml:space="preserve">presence </w:t>
      </w:r>
      <w:r w:rsidR="00986CBE">
        <w:t xml:space="preserve">probabilities between zero and one, </w:t>
      </w:r>
      <w:r w:rsidR="001D097A">
        <w:t xml:space="preserve">we divide </w:t>
      </w:r>
      <w:r w:rsidR="00251EB8">
        <w:t xml:space="preserve">each </w:t>
      </w:r>
      <w:r w:rsidR="001D097A">
        <w:t xml:space="preserve">average </w:t>
      </w:r>
      <w:r w:rsidR="00251EB8">
        <w:t xml:space="preserve">abundance by the maximum </w:t>
      </w:r>
      <w:r w:rsidR="001D097A">
        <w:t xml:space="preserve">average </w:t>
      </w:r>
      <w:r w:rsidR="00251EB8">
        <w:t>abundance</w:t>
      </w:r>
      <w:r w:rsidR="001D097A">
        <w:t>.</w:t>
      </w:r>
    </w:p>
    <w:p w14:paraId="57E88DB3" w14:textId="41746CCC" w:rsidR="002C326E" w:rsidRDefault="002C326E" w:rsidP="00492B4B">
      <w:pPr>
        <w:pStyle w:val="Heading2"/>
        <w:spacing w:before="0"/>
      </w:pPr>
      <w:r>
        <w:t>Number of Chinook consumed</w:t>
      </w:r>
      <w:r w:rsidR="009C6CF5">
        <w:t>, 1970-2015</w:t>
      </w:r>
    </w:p>
    <w:p w14:paraId="4934EA45" w14:textId="3B1B973C" w:rsidR="005455AE" w:rsidRDefault="00EF77A7" w:rsidP="00492B4B">
      <w:pPr>
        <w:spacing w:before="0" w:after="0"/>
      </w:pPr>
      <w:r w:rsidRPr="002B5F79">
        <w:t>The</w:t>
      </w:r>
      <w:r>
        <w:t xml:space="preserve"> number of Chinook salmon of age </w:t>
      </w:r>
      <m:oMath>
        <m:r>
          <w:rPr>
            <w:rFonts w:ascii="Cambria Math" w:hAnsi="Cambria Math"/>
          </w:rPr>
          <m:t>a</m:t>
        </m:r>
      </m:oMath>
      <w:r>
        <w:t xml:space="preserve"> that are consumed by predator </w:t>
      </w:r>
      <m:oMath>
        <m:r>
          <w:rPr>
            <w:rFonts w:ascii="Cambria Math" w:hAnsi="Cambria Math"/>
          </w:rPr>
          <m:t>h</m:t>
        </m:r>
      </m:oMath>
      <w:r>
        <w:t xml:space="preserve"> is a function of the daily energetic demands of the predator (</w:t>
      </w:r>
      <m:oMath>
        <m:sSub>
          <m:sSubPr>
            <m:ctrlPr>
              <w:rPr>
                <w:rFonts w:ascii="Cambria Math" w:hAnsi="Cambria Math"/>
                <w:i/>
              </w:rPr>
            </m:ctrlPr>
          </m:sSubPr>
          <m:e>
            <m:r>
              <w:rPr>
                <w:rFonts w:ascii="Cambria Math" w:hAnsi="Cambria Math"/>
              </w:rPr>
              <m:t>E</m:t>
            </m:r>
          </m:e>
          <m:sub>
            <m:r>
              <w:rPr>
                <w:rFonts w:ascii="Cambria Math" w:hAnsi="Cambria Math"/>
              </w:rPr>
              <m:t>h,i,s,y,t</m:t>
            </m:r>
          </m:sub>
        </m:sSub>
      </m:oMath>
      <w:r w:rsidR="00CB4E6B">
        <w:t xml:space="preserve">; </w:t>
      </w:r>
      <w:r w:rsidR="00B12E16">
        <w:fldChar w:fldCharType="begin"/>
      </w:r>
      <w:r w:rsidR="00B12E16">
        <w:instrText xml:space="preserve"> REF _Ref444521238 </w:instrText>
      </w:r>
      <w:r w:rsidR="00B12E16">
        <w:fldChar w:fldCharType="separate"/>
      </w:r>
      <w:r w:rsidR="00731691" w:rsidRPr="003B01A2">
        <w:t xml:space="preserve">Equation </w:t>
      </w:r>
      <w:r w:rsidR="00731691">
        <w:rPr>
          <w:noProof/>
        </w:rPr>
        <w:t>5</w:t>
      </w:r>
      <w:r w:rsidR="00B12E16">
        <w:rPr>
          <w:noProof/>
        </w:rPr>
        <w:fldChar w:fldCharType="end"/>
      </w:r>
      <w:r>
        <w:t xml:space="preserve">), the </w:t>
      </w:r>
      <w:r>
        <w:lastRenderedPageBreak/>
        <w:t>fraction of predator's energy derived from Chinook salmon (</w:t>
      </w:r>
      <m:oMath>
        <m:sSub>
          <m:sSubPr>
            <m:ctrlPr>
              <w:rPr>
                <w:rFonts w:ascii="Cambria Math" w:hAnsi="Cambria Math"/>
                <w:i/>
              </w:rPr>
            </m:ctrlPr>
          </m:sSubPr>
          <m:e>
            <m:r>
              <w:rPr>
                <w:rFonts w:ascii="Cambria Math" w:hAnsi="Cambria Math"/>
              </w:rPr>
              <m:t>ϕ</m:t>
            </m:r>
          </m:e>
          <m:sub>
            <m:r>
              <w:rPr>
                <w:rFonts w:ascii="Cambria Math" w:hAnsi="Cambria Math"/>
              </w:rPr>
              <m:t>h,t</m:t>
            </m:r>
          </m:sub>
        </m:sSub>
      </m:oMath>
      <w:r>
        <w:t>), the proportion of the diet</w:t>
      </w:r>
      <w:r w:rsidR="004D6513">
        <w:t xml:space="preserve"> </w:t>
      </w:r>
      <w:r w:rsidR="007B3BD4">
        <w:t xml:space="preserve">energy </w:t>
      </w:r>
      <w:r w:rsidR="004D6513">
        <w:t xml:space="preserve">that is comprised of each age class of Chinook salmon </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h,a</m:t>
            </m:r>
          </m:sub>
        </m:sSub>
      </m:oMath>
      <w:r>
        <w:t>), and the age-specific energetic content of the Chinook salmon (</w:t>
      </w:r>
      <m:oMath>
        <m:sSubSup>
          <m:sSubSupPr>
            <m:ctrlPr>
              <w:rPr>
                <w:rFonts w:ascii="Cambria Math" w:hAnsi="Cambria Math"/>
                <w:i/>
              </w:rPr>
            </m:ctrlPr>
          </m:sSubSupPr>
          <m:e>
            <m:r>
              <w:rPr>
                <w:rFonts w:ascii="Cambria Math" w:hAnsi="Cambria Math"/>
              </w:rPr>
              <m:t>E</m:t>
            </m:r>
          </m:e>
          <m:sub>
            <m:r>
              <w:rPr>
                <w:rFonts w:ascii="Cambria Math" w:hAnsi="Cambria Math"/>
              </w:rPr>
              <m:t>a</m:t>
            </m:r>
          </m:sub>
          <m:sup>
            <m:r>
              <w:rPr>
                <w:rFonts w:ascii="Cambria Math" w:hAnsi="Cambria Math"/>
              </w:rPr>
              <m:t>Ch</m:t>
            </m:r>
          </m:sup>
        </m:sSubSup>
      </m:oMath>
      <w:r>
        <w:t>),</w:t>
      </w:r>
    </w:p>
    <w:p w14:paraId="78B0EA7A" w14:textId="4646CD7C" w:rsidR="005245B8" w:rsidRDefault="005245B8" w:rsidP="00492B4B">
      <w:pPr>
        <w:spacing w:before="0" w:after="0"/>
      </w:pPr>
      <w:bookmarkStart w:id="9" w:name="_Ref444631946"/>
      <w:r>
        <w:t xml:space="preserve">Equation </w:t>
      </w:r>
      <w:r w:rsidR="00B12E16">
        <w:fldChar w:fldCharType="begin"/>
      </w:r>
      <w:r w:rsidR="00B12E16">
        <w:instrText xml:space="preserve"> SEQ Equation \* ARABIC </w:instrText>
      </w:r>
      <w:r w:rsidR="00B12E16">
        <w:fldChar w:fldCharType="separate"/>
      </w:r>
      <w:r w:rsidR="00731691">
        <w:rPr>
          <w:noProof/>
        </w:rPr>
        <w:t>6</w:t>
      </w:r>
      <w:r w:rsidR="00B12E16">
        <w:rPr>
          <w:noProof/>
        </w:rPr>
        <w:fldChar w:fldCharType="end"/>
      </w:r>
      <w:bookmarkEnd w:id="9"/>
      <w:r>
        <w:t>.</w:t>
      </w:r>
      <w:r>
        <w:tab/>
      </w:r>
      <w:r>
        <w:tab/>
      </w:r>
      <m:oMath>
        <m:sSubSup>
          <m:sSubSupPr>
            <m:ctrlPr>
              <w:rPr>
                <w:rFonts w:ascii="Cambria Math" w:hAnsi="Cambria Math"/>
              </w:rPr>
            </m:ctrlPr>
          </m:sSubSupPr>
          <m:e>
            <m:r>
              <w:rPr>
                <w:rFonts w:ascii="Cambria Math" w:hAnsi="Cambria Math"/>
              </w:rPr>
              <m:t>C</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up>
            <m:r>
              <w:rPr>
                <w:rFonts w:ascii="Cambria Math" w:hAnsi="Cambria Math"/>
              </w:rPr>
              <m:t>Ch</m:t>
            </m:r>
          </m:sup>
        </m:sSubSup>
        <m:r>
          <m:rPr>
            <m:sty m:val="p"/>
          </m:rPr>
          <w:rPr>
            <w:rFonts w:ascii="Cambria Math" w:hAnsi="Cambria Math"/>
          </w:rPr>
          <m:t>=</m:t>
        </m:r>
        <m:f>
          <m:fPr>
            <m:ctrlPr>
              <w:rPr>
                <w:rFonts w:ascii="Cambria Math" w:hAnsi="Cambria Math"/>
              </w:rPr>
            </m:ctrlPr>
          </m:fPr>
          <m:num>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sSub>
              <m:sSubPr>
                <m:ctrlPr>
                  <w:rPr>
                    <w:rFonts w:ascii="Cambria Math" w:eastAsia="MS Mincho" w:hAnsi="Cambria Math"/>
                  </w:rPr>
                </m:ctrlPr>
              </m:sSubPr>
              <m:e>
                <m:r>
                  <w:rPr>
                    <w:rFonts w:ascii="Cambria Math" w:eastAsia="MS Mincho" w:hAnsi="Cambria Math"/>
                  </w:rPr>
                  <m:t>ϕ</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t</m:t>
                </m:r>
              </m:sub>
            </m:sSub>
          </m:num>
          <m:den>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eastAsia="MS Mincho" w:hAnsi="Cambria Math"/>
                  </w:rPr>
                </m:ctrlPr>
              </m:sSubPr>
              <m:e>
                <m:r>
                  <w:rPr>
                    <w:rFonts w:ascii="Cambria Math" w:eastAsia="MS Mincho" w:hAnsi="Cambria Math"/>
                  </w:rPr>
                  <m:t>E</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i</m:t>
                </m:r>
                <m:r>
                  <m:rPr>
                    <m:sty m:val="p"/>
                  </m:rPr>
                  <w:rPr>
                    <w:rFonts w:ascii="Cambria Math" w:eastAsia="MS Mincho" w:hAnsi="Cambria Math"/>
                  </w:rPr>
                  <m:t>,</m:t>
                </m:r>
                <m:r>
                  <w:rPr>
                    <w:rFonts w:ascii="Cambria Math" w:eastAsia="MS Mincho" w:hAnsi="Cambria Math"/>
                  </w:rPr>
                  <m:t>s</m:t>
                </m:r>
                <m:r>
                  <m:rPr>
                    <m:sty m:val="p"/>
                  </m:rPr>
                  <w:rPr>
                    <w:rFonts w:ascii="Cambria Math" w:eastAsia="MS Mincho" w:hAnsi="Cambria Math"/>
                  </w:rPr>
                  <m:t>,</m:t>
                </m:r>
                <m:r>
                  <w:rPr>
                    <w:rFonts w:ascii="Cambria Math" w:eastAsia="MS Mincho" w:hAnsi="Cambria Math"/>
                  </w:rPr>
                  <m:t>y</m:t>
                </m:r>
                <m:r>
                  <m:rPr>
                    <m:sty m:val="p"/>
                  </m:rPr>
                  <w:rPr>
                    <w:rFonts w:ascii="Cambria Math" w:eastAsia="MS Mincho" w:hAnsi="Cambria Math"/>
                  </w:rPr>
                  <m:t>,</m:t>
                </m:r>
                <m:r>
                  <w:rPr>
                    <w:rFonts w:ascii="Cambria Math" w:eastAsia="MS Mincho" w:hAnsi="Cambria Math"/>
                  </w:rPr>
                  <m:t>t</m:t>
                </m:r>
              </m:sub>
            </m:sSub>
          </m:e>
        </m:nary>
      </m:oMath>
    </w:p>
    <w:p w14:paraId="0AB0FA76" w14:textId="7D168F94" w:rsidR="00C44FAB" w:rsidRPr="007D66E7" w:rsidRDefault="00C44FAB" w:rsidP="007E29AB">
      <w:pPr>
        <w:spacing w:before="0" w:after="0"/>
        <w:ind w:firstLine="0"/>
      </w:pPr>
      <w:r>
        <w:t xml:space="preserve">This </w:t>
      </w:r>
      <w:r w:rsidR="0021159B">
        <w:t>method</w:t>
      </w:r>
      <w:r>
        <w:t xml:space="preserve"> assumes a single spatial box where </w:t>
      </w:r>
      <w:r w:rsidR="009A50B1">
        <w:t xml:space="preserve">the </w:t>
      </w:r>
      <w:r>
        <w:t>predator</w:t>
      </w:r>
      <w:r w:rsidR="009A50B1">
        <w:t>’</w:t>
      </w:r>
      <w:r>
        <w:t xml:space="preserve">s </w:t>
      </w:r>
      <w:r w:rsidR="009A50B1">
        <w:t>ability to capture the Chinook salmon is not influenced by competition from other predators, or the densities of the salmon within Puget Sound</w:t>
      </w:r>
      <w:r>
        <w:t>.</w:t>
      </w:r>
    </w:p>
    <w:p w14:paraId="26CB9C11" w14:textId="423FB3E5" w:rsidR="002D4CB7" w:rsidRDefault="00414937" w:rsidP="00492B4B">
      <w:pPr>
        <w:spacing w:before="0" w:after="0"/>
      </w:pPr>
      <w:r>
        <w:t>The fraction of prey</w:t>
      </w:r>
      <w:r w:rsidR="004329DA">
        <w:t xml:space="preserve"> </w:t>
      </w:r>
      <w:r w:rsidR="007D66E7">
        <w:t xml:space="preserve">species </w:t>
      </w:r>
      <w:r w:rsidR="004329DA">
        <w:t xml:space="preserve">in the </w:t>
      </w:r>
      <w:r w:rsidR="00EA57C5">
        <w:t xml:space="preserve">scat samples of </w:t>
      </w:r>
      <w:r>
        <w:t>predator</w:t>
      </w:r>
      <w:r w:rsidR="00EA57C5">
        <w:t xml:space="preserve">s </w:t>
      </w:r>
      <w:r>
        <w:t xml:space="preserve">is </w:t>
      </w:r>
      <w:r w:rsidR="004329DA">
        <w:t xml:space="preserve">assumed to be </w:t>
      </w:r>
      <w:r>
        <w:t xml:space="preserve">proportional </w:t>
      </w:r>
      <w:r w:rsidR="004329DA">
        <w:t xml:space="preserve">to the amount of energy derived </w:t>
      </w:r>
      <w:r>
        <w:t xml:space="preserve">from those </w:t>
      </w:r>
      <w:r w:rsidR="004329DA">
        <w:t>prey</w:t>
      </w:r>
      <w:r w:rsidR="007D66E7">
        <w:t xml:space="preserve"> species</w:t>
      </w:r>
      <w:r w:rsidR="004329DA">
        <w:t xml:space="preserve">.  </w:t>
      </w:r>
      <w:r>
        <w:t>Within Puget Sound, t</w:t>
      </w:r>
      <w:r w:rsidR="004A5A25">
        <w:t>he diet fra</w:t>
      </w:r>
      <w:r w:rsidR="00637DFD">
        <w:t>c</w:t>
      </w:r>
      <w:r w:rsidR="004A5A25">
        <w:t xml:space="preserve">tion </w:t>
      </w:r>
      <w:r w:rsidR="0095601D">
        <w:t xml:space="preserve">of Chinook salmon in </w:t>
      </w:r>
      <w:r>
        <w:t xml:space="preserve">resident </w:t>
      </w:r>
      <w:r w:rsidR="0095601D">
        <w:t>killer whale</w:t>
      </w:r>
      <w:r>
        <w:t>s</w:t>
      </w:r>
      <w:r w:rsidR="0095601D">
        <w:t xml:space="preserve"> has been </w:t>
      </w:r>
      <w:r>
        <w:t xml:space="preserve">estimated to range from 0.51 in the fall to 0.95 in the spring/summer based on </w:t>
      </w:r>
      <w:r w:rsidR="0095601D">
        <w:t xml:space="preserve">observational </w:t>
      </w:r>
      <w:r>
        <w:t xml:space="preserve">studies </w:t>
      </w:r>
      <w:r w:rsidR="0095601D">
        <w:t>and genetic analysis of scats</w:t>
      </w:r>
      <w:r w:rsidR="004329DA">
        <w:t xml:space="preserve"> </w:t>
      </w:r>
      <w:r w:rsidR="00986CBE">
        <w:fldChar w:fldCharType="begin"/>
      </w:r>
      <w:r w:rsidR="00986CBE">
        <w:instrText xml:space="preserve"> ADDIN ZOTERO_ITEM CSL_CITATION {"citationID":"46g9dpjhj","properties":{"formattedCitation":"(Ford et al. 1998b, 2016)","plainCitation":"(Ford et al. 1998b, 2016)"},"citationItems":[{"id":809,"uris":["http://zotero.org/users/local/DW6AEAS0/items/VF7TTSP8"],"uri":["http://zotero.org/users/local/DW6AEAS0/items/VF7TTSP8"],"itemData":{"id":809,"type":"article-journal","title":"Dietary specialization in two sympatric populations of killer whales (Orcinus orca) in coastal British Columbia and adjacent waters","container-title":"Canadian Journal of Zoology","page":"1456–1471","volume":"76","issue":"8","source":"Google Scholar","author":[{"family":"Ford","given":"John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986CBE">
        <w:fldChar w:fldCharType="separate"/>
      </w:r>
      <w:r w:rsidR="00986CBE">
        <w:t>(Ford et al. 1998</w:t>
      </w:r>
      <w:r w:rsidR="00986CBE">
        <w:fldChar w:fldCharType="end"/>
      </w:r>
      <w:r w:rsidR="00D73E5A">
        <w:t xml:space="preserve">, </w:t>
      </w:r>
      <w:r w:rsidR="00D73E5A">
        <w:fldChar w:fldCharType="begin"/>
      </w:r>
      <w:r w:rsidR="00D73E5A">
        <w:instrText xml:space="preserve"> ADDIN ZOTERO_ITEM CSL_CITATION {"citationID":"1o9v1suiu3","properties":{"formattedCitation":"(Hanson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D73E5A">
        <w:fldChar w:fldCharType="separate"/>
      </w:r>
      <w:r w:rsidR="00D73E5A" w:rsidRPr="00D73E5A">
        <w:t>Hanson et al. 2010, Ford et al. 2016)</w:t>
      </w:r>
      <w:r w:rsidR="00D73E5A">
        <w:fldChar w:fldCharType="end"/>
      </w:r>
      <w:r w:rsidR="0095601D">
        <w:t xml:space="preserve">.  </w:t>
      </w:r>
      <w:r w:rsidR="004329DA">
        <w:t xml:space="preserve">The </w:t>
      </w:r>
      <w:r>
        <w:t xml:space="preserve">fraction of Chinook salmon in </w:t>
      </w:r>
      <w:r w:rsidR="004329DA">
        <w:t>harbor seal</w:t>
      </w:r>
      <w:r>
        <w:t xml:space="preserve"> diets</w:t>
      </w:r>
      <w:r w:rsidR="004329DA">
        <w:t xml:space="preserve"> </w:t>
      </w:r>
      <w:r w:rsidR="00B121BB">
        <w:t xml:space="preserve">is </w:t>
      </w:r>
      <w:r w:rsidR="007D66E7">
        <w:t xml:space="preserve">estimated to be </w:t>
      </w:r>
      <w:r w:rsidR="00FA5278">
        <w:t>0.068</w:t>
      </w:r>
      <w:r w:rsidR="00B121BB">
        <w:t xml:space="preserve"> based on </w:t>
      </w:r>
      <w:r>
        <w:t xml:space="preserve">combination of morphological identification </w:t>
      </w:r>
      <w:r w:rsidR="007D66E7">
        <w:t xml:space="preserve">of bones </w:t>
      </w:r>
      <w:r>
        <w:t>and genetic analysis (</w:t>
      </w:r>
      <w:r w:rsidR="00B121BB">
        <w:t>Thomas et al. 2016</w:t>
      </w:r>
      <w:r>
        <w:t>)</w:t>
      </w:r>
      <w:r w:rsidR="00B121BB">
        <w:t xml:space="preserve">.  </w:t>
      </w:r>
    </w:p>
    <w:p w14:paraId="0E0C4591" w14:textId="20E52525" w:rsidR="005455AE" w:rsidRDefault="00414937" w:rsidP="00492B4B">
      <w:pPr>
        <w:spacing w:before="0" w:after="0"/>
      </w:pPr>
      <w:r>
        <w:t>S</w:t>
      </w:r>
      <w:r w:rsidR="000F4C32">
        <w:t>teller and California s</w:t>
      </w:r>
      <w:r w:rsidR="0095601D">
        <w:t>ea lion diet</w:t>
      </w:r>
      <w:r>
        <w:t xml:space="preserve"> data</w:t>
      </w:r>
      <w:r w:rsidR="0095601D">
        <w:t xml:space="preserve"> in Puget Sound </w:t>
      </w:r>
      <w:r w:rsidR="00600AA1">
        <w:t xml:space="preserve">are </w:t>
      </w:r>
      <w:r w:rsidR="0095601D">
        <w:t xml:space="preserve">dominated by frequency of occurrence (FO) studies </w:t>
      </w:r>
      <w:r w:rsidR="00986CBE">
        <w:fldChar w:fldCharType="begin"/>
      </w:r>
      <w:r w:rsidR="00986CBE">
        <w:instrText xml:space="preserve"> ADDIN ZOTERO_ITEM CSL_CITATION {"citationID":"4gn7145tl","properties":{"formattedCitation":"(Wiles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986CBE">
        <w:fldChar w:fldCharType="separate"/>
      </w:r>
      <w:r w:rsidR="00986CBE" w:rsidRPr="00986CBE">
        <w:t>(Wiles 2015)</w:t>
      </w:r>
      <w:r w:rsidR="00986CBE">
        <w:fldChar w:fldCharType="end"/>
      </w:r>
      <w:r w:rsidR="00600AA1">
        <w:t>,</w:t>
      </w:r>
      <w:r w:rsidR="0095601D">
        <w:t xml:space="preserve"> </w:t>
      </w:r>
      <w:r w:rsidR="00C72D2D">
        <w:t xml:space="preserve">which </w:t>
      </w:r>
      <w:r w:rsidR="007D66E7">
        <w:t>only identif</w:t>
      </w:r>
      <w:r w:rsidR="000F4C32">
        <w:t>y</w:t>
      </w:r>
      <w:r w:rsidR="007D66E7">
        <w:t xml:space="preserve"> </w:t>
      </w:r>
      <w:r w:rsidR="000301AF">
        <w:t xml:space="preserve">salmon </w:t>
      </w:r>
      <w:r w:rsidR="007D66E7">
        <w:t xml:space="preserve">to </w:t>
      </w:r>
      <w:r w:rsidR="000301AF">
        <w:t>genus</w:t>
      </w:r>
      <w:r w:rsidR="007D66E7">
        <w:t xml:space="preserve">.  </w:t>
      </w:r>
      <w:r w:rsidR="00C72D2D">
        <w:t xml:space="preserve">Additionally, </w:t>
      </w:r>
      <w:r w:rsidR="007D66E7">
        <w:t xml:space="preserve">FO </w:t>
      </w:r>
      <w:r w:rsidR="0027743E">
        <w:t>quantifies</w:t>
      </w:r>
      <w:r w:rsidR="007D66E7">
        <w:t xml:space="preserve"> the fraction of times prey </w:t>
      </w:r>
      <w:r w:rsidR="00C72D2D">
        <w:t>were</w:t>
      </w:r>
      <w:r w:rsidR="007D66E7">
        <w:t xml:space="preserve"> identified in a group of scat sample</w:t>
      </w:r>
      <w:r w:rsidR="00C72D2D">
        <w:t>s,</w:t>
      </w:r>
      <w:r w:rsidR="007D66E7">
        <w:t xml:space="preserve"> </w:t>
      </w:r>
      <w:r w:rsidR="00C72D2D">
        <w:t xml:space="preserve">which means the prey FO </w:t>
      </w:r>
      <w:r w:rsidR="007D66E7">
        <w:t xml:space="preserve">do not </w:t>
      </w:r>
      <w:r w:rsidR="000301AF">
        <w:t>sum to one</w:t>
      </w:r>
      <w:r w:rsidR="007D66E7">
        <w:t xml:space="preserve"> and </w:t>
      </w:r>
      <w:r w:rsidR="00C72D2D">
        <w:t xml:space="preserve">are </w:t>
      </w:r>
      <w:r w:rsidR="007D66E7">
        <w:t>not representative of the diet fraction of prey</w:t>
      </w:r>
      <w:r w:rsidR="00CD731C">
        <w:t xml:space="preserve"> </w:t>
      </w:r>
      <w:r w:rsidR="005D6D1E">
        <w:fldChar w:fldCharType="begin"/>
      </w:r>
      <w:r w:rsidR="005D6D1E">
        <w:instrText xml:space="preserve"> ADDIN ZOTERO_ITEM CSL_CITATION {"citationID":"sp5tnn60f","properties":{"formattedCitation":"(Tollit et al. 2015)","plainCitation":"(Tollit et al. 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5D6D1E">
        <w:fldChar w:fldCharType="separate"/>
      </w:r>
      <w:r w:rsidR="005D6D1E" w:rsidRPr="005D6D1E">
        <w:t>(Tollit et al. 2015)</w:t>
      </w:r>
      <w:r w:rsidR="005D6D1E">
        <w:fldChar w:fldCharType="end"/>
      </w:r>
      <w:r w:rsidR="0095601D">
        <w:t xml:space="preserve">.  </w:t>
      </w:r>
      <w:r w:rsidR="00D40066">
        <w:t xml:space="preserve">In the absence of salmon species-specific diet fraction data for sea lions, we applied conversion factors derived from harbor seals to sea lion FO data (Thomas et al. 2016), to derive sea lion Chinook </w:t>
      </w:r>
      <w:r w:rsidR="00B2256F">
        <w:t xml:space="preserve">salmon </w:t>
      </w:r>
      <w:r w:rsidR="00D40066">
        <w:t xml:space="preserve">diet percentages.  This approach relies on the assumption </w:t>
      </w:r>
      <w:r w:rsidR="00D40066">
        <w:lastRenderedPageBreak/>
        <w:t>that the relationship between salmon bone FO and Chinook salmon diet fraction is the same for all three pinniped species. While this is a large assumption, it is reasonable given their common habitat and the absence of superior diet information. Based on these calculations, the FO data suggest Chinook salmon diet fractions f</w:t>
      </w:r>
      <w:r w:rsidR="00C17569">
        <w:t>or Steller sea lion to be 0.064</w:t>
      </w:r>
      <w:r w:rsidR="00D40066">
        <w:t xml:space="preserve"> and for </w:t>
      </w:r>
      <w:r w:rsidR="00C17569">
        <w:t>California sea lions to be 0.061</w:t>
      </w:r>
      <w:r w:rsidR="00D40066">
        <w:t xml:space="preserve">. </w:t>
      </w:r>
    </w:p>
    <w:p w14:paraId="5B34F2DD" w14:textId="79FA54CA" w:rsidR="00026852" w:rsidRDefault="00026852" w:rsidP="00492B4B">
      <w:pPr>
        <w:pStyle w:val="Compact"/>
        <w:spacing w:before="0" w:after="0"/>
      </w:pPr>
      <w:r>
        <w:t>The energy content of the different ages of Chinook salmon was based on work by O'Neil</w:t>
      </w:r>
      <w:r w:rsidR="00600AA1">
        <w:t>l</w:t>
      </w:r>
      <w:r>
        <w:t xml:space="preserve"> et al. </w:t>
      </w:r>
      <w:r w:rsidR="007B70B3">
        <w:fldChar w:fldCharType="begin"/>
      </w:r>
      <w:r w:rsidR="007B70B3">
        <w:instrText xml:space="preserve"> ADDIN ZOTERO_ITEM CSL_CITATION {"citationID":"pm9NQnQL","properties":{"formattedCitation":"(2014)","plainCitation":"(2014)"},"citationItems":[{"id":845,"uris":["http://zotero.org/users/local/DW6AEAS0/items/5D763HMD"],"uri":["http://zotero.org/users/local/DW6AEAS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E."}],"issued":{"date-parts":[["2014"]]}},"suppress-author":true}],"schema":"https://github.com/citation-style-language/schema/raw/master/csl-citation.json"} </w:instrText>
      </w:r>
      <w:r w:rsidR="007B70B3">
        <w:fldChar w:fldCharType="separate"/>
      </w:r>
      <w:r w:rsidR="007B70B3" w:rsidRPr="007B70B3">
        <w:t>(2014)</w:t>
      </w:r>
      <w:r w:rsidR="007B70B3">
        <w:fldChar w:fldCharType="end"/>
      </w:r>
      <w:r>
        <w:t>,</w:t>
      </w:r>
    </w:p>
    <w:p w14:paraId="1955FF46" w14:textId="04568C70" w:rsidR="00026852" w:rsidRDefault="00026852" w:rsidP="00492B4B">
      <w:pPr>
        <w:pStyle w:val="equation"/>
        <w:spacing w:after="0"/>
      </w:pPr>
      <w:bookmarkStart w:id="10" w:name="_Ref444632732"/>
      <w:r>
        <w:t xml:space="preserve">Equation </w:t>
      </w:r>
      <w:r w:rsidR="00B12E16">
        <w:fldChar w:fldCharType="begin"/>
      </w:r>
      <w:r w:rsidR="00B12E16">
        <w:instrText xml:space="preserve"> SEQ Equation \* ARABIC </w:instrText>
      </w:r>
      <w:r w:rsidR="00B12E16">
        <w:fldChar w:fldCharType="separate"/>
      </w:r>
      <w:r w:rsidR="00731691">
        <w:rPr>
          <w:noProof/>
        </w:rPr>
        <w:t>7</w:t>
      </w:r>
      <w:r w:rsidR="00B12E16">
        <w:rPr>
          <w:noProof/>
        </w:rPr>
        <w:fldChar w:fldCharType="end"/>
      </w:r>
      <w:bookmarkEnd w:id="10"/>
      <w:r>
        <w:t>.</w:t>
      </w:r>
      <w:r>
        <w:tab/>
      </w:r>
      <w:r>
        <w:tab/>
      </w:r>
      <m:oMath>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r>
          <m:rPr>
            <m:sty m:val="p"/>
          </m:rPr>
          <w:rPr>
            <w:rFonts w:ascii="Cambria Math" w:hAnsi="Cambria Math"/>
          </w:rPr>
          <m:t>=0.000011×</m:t>
        </m:r>
        <m:sSup>
          <m:sSupPr>
            <m:ctrlPr>
              <w:rPr>
                <w:rFonts w:ascii="Cambria Math" w:hAnsi="Cambria Math"/>
              </w:rPr>
            </m:ctrlPr>
          </m:sSupPr>
          <m:e>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3.122</m:t>
            </m:r>
          </m:sup>
        </m:sSup>
        <m:r>
          <m:rPr>
            <m:sty m:val="p"/>
          </m:rPr>
          <w:rPr>
            <w:rFonts w:ascii="Cambria Math" w:hAnsi="Cambria Math"/>
          </w:rPr>
          <m:t>×</m:t>
        </m:r>
        <m:f>
          <m:fPr>
            <m:ctrlPr>
              <w:rPr>
                <w:rFonts w:ascii="Cambria Math" w:hAnsi="Cambria Math"/>
              </w:rPr>
            </m:ctrlPr>
          </m:fPr>
          <m:num>
            <m:r>
              <m:rPr>
                <m:sty m:val="p"/>
              </m:rPr>
              <w:rPr>
                <w:rFonts w:ascii="Cambria Math" w:hAnsi="Cambria Math"/>
              </w:rPr>
              <m:t xml:space="preserve">1000 </m:t>
            </m:r>
            <m:r>
              <w:rPr>
                <w:rFonts w:ascii="Cambria Math" w:hAnsi="Cambria Math"/>
              </w:rPr>
              <m:t>cal</m:t>
            </m:r>
          </m:num>
          <m:den>
            <m:r>
              <m:rPr>
                <m:sty m:val="p"/>
              </m:rPr>
              <w:rPr>
                <w:rFonts w:ascii="Cambria Math" w:hAnsi="Cambria Math"/>
              </w:rPr>
              <m:t xml:space="preserve">1 </m:t>
            </m:r>
            <m:r>
              <w:rPr>
                <w:rFonts w:ascii="Cambria Math" w:hAnsi="Cambria Math"/>
              </w:rPr>
              <m:t>kcal</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4.184 </m:t>
            </m:r>
            <m:r>
              <w:rPr>
                <w:rFonts w:ascii="Cambria Math" w:hAnsi="Cambria Math"/>
              </w:rPr>
              <m:t>joules</m:t>
            </m:r>
          </m:num>
          <m:den>
            <m:r>
              <m:rPr>
                <m:sty m:val="p"/>
              </m:rPr>
              <w:rPr>
                <w:rFonts w:ascii="Cambria Math" w:hAnsi="Cambria Math"/>
              </w:rPr>
              <m:t xml:space="preserve">1 </m:t>
            </m:r>
            <m:r>
              <w:rPr>
                <w:rFonts w:ascii="Cambria Math" w:hAnsi="Cambria Math"/>
              </w:rPr>
              <m:t>cal</m:t>
            </m:r>
          </m:den>
        </m:f>
      </m:oMath>
    </w:p>
    <w:p w14:paraId="67463A44" w14:textId="002F5E5C" w:rsidR="00C85ED0" w:rsidRDefault="00026852" w:rsidP="00492B4B">
      <w:pPr>
        <w:spacing w:before="0" w:after="0"/>
        <w:ind w:firstLine="0"/>
      </w:pPr>
      <w:r>
        <w:t xml:space="preserve">where, </w:t>
      </w:r>
      <m:oMath>
        <m:r>
          <w:rPr>
            <w:rFonts w:ascii="Cambria Math" w:hAnsi="Cambria Math"/>
          </w:rPr>
          <m:t>l(a)</m:t>
        </m:r>
      </m:oMath>
      <w:r>
        <w:t xml:space="preserve"> is the average length-at-age for the Puget Sound populations.  </w:t>
      </w:r>
      <w:r w:rsidR="008E1452">
        <w:fldChar w:fldCharType="begin"/>
      </w:r>
      <w:r w:rsidR="008E1452">
        <w:instrText xml:space="preserve"> REF _Ref444544386 \h </w:instrText>
      </w:r>
      <w:r w:rsidR="008E1452">
        <w:fldChar w:fldCharType="separate"/>
      </w:r>
      <w:r w:rsidR="00731691">
        <w:t xml:space="preserve">Table </w:t>
      </w:r>
      <w:r w:rsidR="00731691">
        <w:rPr>
          <w:noProof/>
        </w:rPr>
        <w:t>4</w:t>
      </w:r>
      <w:r w:rsidR="008E1452">
        <w:fldChar w:fldCharType="end"/>
      </w:r>
      <w:r w:rsidR="00B068CD">
        <w:t xml:space="preserve"> shows the average length of the different age salmon, the energy content in kcal, and the energy content relative to a smolt (i.e., smolt equivalents).</w:t>
      </w:r>
      <w:r w:rsidR="000E6E37">
        <w:t xml:space="preserve">  A five year old salmon that is 92 </w:t>
      </w:r>
      <w:r w:rsidR="008E1452">
        <w:t xml:space="preserve">cm </w:t>
      </w:r>
      <w:r w:rsidR="0026173A">
        <w:t xml:space="preserve">has the energetic </w:t>
      </w:r>
      <w:r w:rsidR="000E6E37">
        <w:t xml:space="preserve">equivalent </w:t>
      </w:r>
      <w:r w:rsidR="0026173A">
        <w:t>of</w:t>
      </w:r>
      <w:r w:rsidR="000E6E37">
        <w:t xml:space="preserve"> </w:t>
      </w:r>
      <w:r w:rsidR="008E1452">
        <w:t>1,418</w:t>
      </w:r>
      <w:r w:rsidR="000E6E37">
        <w:t xml:space="preserve"> smolts</w:t>
      </w:r>
      <w:r w:rsidR="008E1452">
        <w:t xml:space="preserve"> that are 9.5 cm long</w:t>
      </w:r>
      <w:r w:rsidR="00C85ED0">
        <w:t xml:space="preserve">.  </w:t>
      </w:r>
    </w:p>
    <w:p w14:paraId="5C87394C" w14:textId="11CEC4D3" w:rsidR="00411654" w:rsidRDefault="0057532A" w:rsidP="00492B4B">
      <w:pPr>
        <w:spacing w:before="0" w:after="0"/>
      </w:pPr>
      <w:r>
        <w:t>The rapid increase in energy content from smolt to age one can have major implications on the number of salmon consumed</w:t>
      </w:r>
      <w:r w:rsidR="00C85ED0">
        <w:t xml:space="preserve">.  To account for the growth of smolts </w:t>
      </w:r>
      <w:r w:rsidR="000E6E37">
        <w:t>during the</w:t>
      </w:r>
      <w:r w:rsidR="006B24C2">
        <w:t>ir</w:t>
      </w:r>
      <w:r w:rsidR="000E6E37">
        <w:t xml:space="preserve"> time in inland waters</w:t>
      </w:r>
      <w:r w:rsidR="00C85ED0">
        <w:t xml:space="preserve"> we use</w:t>
      </w:r>
      <w:r w:rsidR="001B494E">
        <w:t>d</w:t>
      </w:r>
      <w:r w:rsidR="00C85ED0">
        <w:t xml:space="preserve"> </w:t>
      </w:r>
      <w:r w:rsidR="007B70B3">
        <w:t xml:space="preserve">models developed to approximate juvenile Chinook growth </w:t>
      </w:r>
      <w:r w:rsidR="007B70B3">
        <w:fldChar w:fldCharType="begin"/>
      </w:r>
      <w:r w:rsidR="007B70B3">
        <w:instrText xml:space="preserve"> ADDIN ZOTERO_ITEM CSL_CITATION {"citationID":"slv37r0qb","properties":{"formattedCitation":"(Beauchamp and Duffy 2011)","plainCitation":"(Beauchamp and Duffy 2011)"},"citationItems":[{"id":847,"uris":["http://zotero.org/users/local/DW6AEAS0/items/TTVN9ZXA"],"uri":["http://zotero.org/users/local/DW6AEAS0/items/TTVN9ZXA"],"itemData":{"id":847,"type":"article-journal","title":"Stage-specific growth and survival during early marine life of Puget Sound Chinook Salmon in the context of temporal-spatial environmental conditions and trophic interactions","container-title":"Washington Cooperative Fish and Wildlife Research Unit","source":"Google Scholar","URL":"http://s3.amazonaws.com/file-storage.INDIVIDUAL-ACTIVITIES-CooperativeResearchUnits.digitalmeasures.usgs.edu/davebea/tech_publications/Beauchamp%20%20Duffy%202011%20Chinook%20Growth%20%20Survival-PSC%20Rept-1.pdf","author":[{"family":"Beauchamp","given":"David A."},{"family":"Duffy","given":"Elisabeth J."}],"issued":{"date-parts":[["2011"]]},"accessed":{"date-parts":[["2016",3,13]]}}}],"schema":"https://github.com/citation-style-language/schema/raw/master/csl-citation.json"} </w:instrText>
      </w:r>
      <w:r w:rsidR="007B70B3">
        <w:fldChar w:fldCharType="separate"/>
      </w:r>
      <w:r w:rsidR="007B70B3" w:rsidRPr="007B70B3">
        <w:t>(Beauchamp and Duffy 2011)</w:t>
      </w:r>
      <w:r w:rsidR="007B70B3">
        <w:fldChar w:fldCharType="end"/>
      </w:r>
      <w:r w:rsidR="00C85ED0">
        <w:t xml:space="preserve">.  </w:t>
      </w:r>
      <w:r w:rsidR="00AC4AB3">
        <w:t xml:space="preserve">On average, </w:t>
      </w:r>
      <w:r w:rsidR="004C3CF9">
        <w:t xml:space="preserve">hatchery </w:t>
      </w:r>
      <w:r w:rsidR="00AC4AB3">
        <w:t xml:space="preserve">smolts in Puget Sound are about 9.5 </w:t>
      </w:r>
      <w:r w:rsidR="0026173A">
        <w:t>cm</w:t>
      </w:r>
      <w:r w:rsidR="00AC4AB3">
        <w:t xml:space="preserve"> during the spring release and reach about 14-15 cm by September.  We </w:t>
      </w:r>
      <w:r w:rsidR="00EC3C9B">
        <w:t>the</w:t>
      </w:r>
      <w:r w:rsidR="001B494E">
        <w:t>refore</w:t>
      </w:r>
      <w:r w:rsidR="00EC3C9B">
        <w:t xml:space="preserve"> </w:t>
      </w:r>
      <w:r w:rsidR="00AC4AB3">
        <w:t>increase</w:t>
      </w:r>
      <w:r w:rsidR="001B494E">
        <w:t>d</w:t>
      </w:r>
      <w:r w:rsidR="00AC4AB3">
        <w:t xml:space="preserve"> the length of the smolts by about 2.5 cm a month, such that the smolts </w:t>
      </w:r>
      <w:r w:rsidR="00793D49">
        <w:t xml:space="preserve">become </w:t>
      </w:r>
      <w:r w:rsidR="00AC4AB3">
        <w:t xml:space="preserve">~40 cm </w:t>
      </w:r>
      <w:r w:rsidR="00793D49">
        <w:t xml:space="preserve">juveniles </w:t>
      </w:r>
      <w:r w:rsidR="00AC4AB3">
        <w:t xml:space="preserve">by the following spring.  </w:t>
      </w:r>
      <w:r w:rsidR="00A737A6">
        <w:t xml:space="preserve">By assuming only a single size at release, this model simplifies many of the stock-specific </w:t>
      </w:r>
      <w:r w:rsidR="00EC1978">
        <w:t xml:space="preserve">differences </w:t>
      </w:r>
      <w:r w:rsidR="00A737A6">
        <w:t>related to migration timing</w:t>
      </w:r>
      <w:r w:rsidR="00EC1978">
        <w:t xml:space="preserve"> and</w:t>
      </w:r>
      <w:r w:rsidR="00A737A6">
        <w:t xml:space="preserve"> juvenile life histories (i.e., </w:t>
      </w:r>
      <w:r w:rsidR="00EC1978">
        <w:t>yearling vs. sub-yearling</w:t>
      </w:r>
      <w:r w:rsidR="004C3CF9">
        <w:t>, or hatchery vs. wild</w:t>
      </w:r>
      <w:r w:rsidR="00EC1978">
        <w:t>)</w:t>
      </w:r>
      <w:r w:rsidR="00090852">
        <w:t xml:space="preserve">, and treats all salmon in Puget Sound </w:t>
      </w:r>
      <w:r w:rsidR="00090852">
        <w:lastRenderedPageBreak/>
        <w:t>as originating from a single stock</w:t>
      </w:r>
      <w:r w:rsidR="00EC1978">
        <w:t xml:space="preserve">.  </w:t>
      </w:r>
      <w:r w:rsidR="003674DC">
        <w:t xml:space="preserve">To </w:t>
      </w:r>
      <w:r w:rsidR="00EC1978">
        <w:t xml:space="preserve">further </w:t>
      </w:r>
      <w:r w:rsidR="003674DC">
        <w:t>simplify our</w:t>
      </w:r>
      <w:r w:rsidR="00AC4AB3">
        <w:t xml:space="preserve"> model, w</w:t>
      </w:r>
      <w:r w:rsidR="00FF635C">
        <w:t>e do not assume any intra-annu</w:t>
      </w:r>
      <w:r w:rsidR="001B494E">
        <w:t>al</w:t>
      </w:r>
      <w:r w:rsidR="00FF635C">
        <w:t xml:space="preserve"> growth for salmon ages one to four.</w:t>
      </w:r>
    </w:p>
    <w:p w14:paraId="4643D03E" w14:textId="23C428AD" w:rsidR="008D29B7" w:rsidRDefault="00671FF8" w:rsidP="00492B4B">
      <w:pPr>
        <w:spacing w:before="0" w:after="0"/>
      </w:pPr>
      <w:r>
        <w:t xml:space="preserve">The distribution of the Chinook </w:t>
      </w:r>
      <w:r w:rsidR="0027743E">
        <w:t xml:space="preserve">salmon </w:t>
      </w:r>
      <w:r>
        <w:t>age classes in the predator diets (</w:t>
      </w:r>
      <m:oMath>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oMath>
      <w:r>
        <w:t xml:space="preserve">) is </w:t>
      </w:r>
      <w:r w:rsidR="00FA2AB3">
        <w:t xml:space="preserve">based </w:t>
      </w:r>
      <w:r>
        <w:t xml:space="preserve">on diet studies by Ford et al. </w:t>
      </w:r>
      <w:r w:rsidR="0011785A">
        <w:fldChar w:fldCharType="begin"/>
      </w:r>
      <w:r w:rsidR="0011785A">
        <w:instrText xml:space="preserve"> ADDIN ZOTERO_ITEM CSL_CITATION {"citationID":"1n3v0slo14","properties":{"formattedCitation":"(Ford et al. 1998a)","plainCitation":"(Ford et al. 1998a)"},"citationItems":[{"id":374,"uris":["http://zotero.org/users/local/DW6AEAS0/items/I76FEB39"],"uri":["http://zotero.org/users/local/DW6AEAS0/items/I76FEB39"],"itemData":{"id":374,"type":"article-journal","title":"Dietary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C"}],"issued":{"date-parts":[["1998"]]}}}],"schema":"https://github.com/citation-style-language/schema/raw/master/csl-citation.json"} </w:instrText>
      </w:r>
      <w:r w:rsidR="0011785A">
        <w:fldChar w:fldCharType="separate"/>
      </w:r>
      <w:r w:rsidR="0011785A">
        <w:t>(1998</w:t>
      </w:r>
      <w:r w:rsidR="0011785A" w:rsidRPr="0011785A">
        <w:t>)</w:t>
      </w:r>
      <w:r w:rsidR="0011785A">
        <w:fldChar w:fldCharType="end"/>
      </w:r>
      <w:r w:rsidR="00E5753A">
        <w:t xml:space="preserve"> and </w:t>
      </w:r>
      <w:r w:rsidR="00041617">
        <w:t>Ford and El</w:t>
      </w:r>
      <w:r w:rsidR="00E5753A">
        <w:t xml:space="preserve">lis </w:t>
      </w:r>
      <w:r w:rsidR="00E5753A">
        <w:fldChar w:fldCharType="begin"/>
      </w:r>
      <w:r w:rsidR="00E5753A">
        <w:instrText xml:space="preserve"> ADDIN ZOTERO_ITEM CSL_CITATION {"citationID":"28ajdmgo1n","properties":{"formattedCitation":"(2006)","plainCitation":"(2006)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M"}],"issued":{"date-parts":[["2006"]]}},"suppress-author":true}],"schema":"https://github.com/citation-style-language/schema/raw/master/csl-citation.json"} </w:instrText>
      </w:r>
      <w:r w:rsidR="00E5753A">
        <w:fldChar w:fldCharType="separate"/>
      </w:r>
      <w:r w:rsidR="00E5753A" w:rsidRPr="00E5753A">
        <w:t>(2006)</w:t>
      </w:r>
      <w:r w:rsidR="00E5753A">
        <w:fldChar w:fldCharType="end"/>
      </w:r>
      <w:r w:rsidR="00C613A0">
        <w:t xml:space="preserve"> for killer whales, Thomas et al</w:t>
      </w:r>
      <w:r w:rsidR="00C613A0" w:rsidRPr="00492B4B">
        <w:t>. (2016) for harbor seals, a</w:t>
      </w:r>
      <w:r w:rsidR="00411654" w:rsidRPr="00492B4B">
        <w:t xml:space="preserve">nd Wiles </w:t>
      </w:r>
      <w:r w:rsidR="0011785A" w:rsidRPr="00492B4B">
        <w:fldChar w:fldCharType="begin"/>
      </w:r>
      <w:r w:rsidR="0011785A" w:rsidRPr="00492B4B">
        <w:instrText xml:space="preserve"> ADDIN ZOTERO_ITEM CSL_CITATION {"citationID":"dml9g637l","properties":{"formattedCitation":"(Wiles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11785A" w:rsidRPr="00492B4B">
        <w:fldChar w:fldCharType="separate"/>
      </w:r>
      <w:r w:rsidR="0011785A" w:rsidRPr="00492B4B">
        <w:t>(2015)</w:t>
      </w:r>
      <w:r w:rsidR="0011785A" w:rsidRPr="00492B4B">
        <w:fldChar w:fldCharType="end"/>
      </w:r>
      <w:r w:rsidR="00411654" w:rsidRPr="00492B4B">
        <w:t xml:space="preserve"> </w:t>
      </w:r>
      <w:r w:rsidR="00C613A0" w:rsidRPr="00492B4B">
        <w:t>for Steller and California sea lions</w:t>
      </w:r>
      <w:r w:rsidR="00A35A83" w:rsidRPr="00492B4B">
        <w:t xml:space="preserve"> (</w:t>
      </w:r>
      <w:r w:rsidR="00FA2AB3" w:rsidRPr="00492B4B">
        <w:fldChar w:fldCharType="begin"/>
      </w:r>
      <w:r w:rsidR="00FA2AB3" w:rsidRPr="00492B4B">
        <w:instrText xml:space="preserve"> REF _Ref444590605 \h </w:instrText>
      </w:r>
      <w:r w:rsidR="00FA2AB3" w:rsidRPr="00492B4B">
        <w:fldChar w:fldCharType="separate"/>
      </w:r>
      <w:r w:rsidR="00731691">
        <w:t xml:space="preserve">Table </w:t>
      </w:r>
      <w:r w:rsidR="00731691">
        <w:rPr>
          <w:noProof/>
        </w:rPr>
        <w:t>5</w:t>
      </w:r>
      <w:r w:rsidR="00FA2AB3" w:rsidRPr="00492B4B">
        <w:fldChar w:fldCharType="end"/>
      </w:r>
      <w:r w:rsidR="00A35A83" w:rsidRPr="00492B4B">
        <w:t>)</w:t>
      </w:r>
      <w:r w:rsidR="00C613A0" w:rsidRPr="00492B4B">
        <w:t xml:space="preserve">.  Killer whales feed </w:t>
      </w:r>
      <w:r w:rsidR="00FF635C" w:rsidRPr="00492B4B">
        <w:t xml:space="preserve">almost </w:t>
      </w:r>
      <w:r w:rsidR="00C613A0" w:rsidRPr="00492B4B">
        <w:t>exclusively on mature salmon</w:t>
      </w:r>
      <w:r w:rsidR="00FF635C" w:rsidRPr="00492B4B">
        <w:t xml:space="preserve"> and the age composition </w:t>
      </w:r>
      <w:r w:rsidR="00E5753A" w:rsidRPr="00492B4B">
        <w:t xml:space="preserve">(based on years in the ocean) </w:t>
      </w:r>
      <w:r w:rsidR="00FF635C" w:rsidRPr="00492B4B">
        <w:t>of Chinook</w:t>
      </w:r>
      <w:r w:rsidR="00E5753A" w:rsidRPr="00492B4B">
        <w:t xml:space="preserve"> </w:t>
      </w:r>
      <w:r w:rsidR="00FF635C" w:rsidRPr="00492B4B">
        <w:t xml:space="preserve">in their diet is </w:t>
      </w:r>
      <w:r w:rsidR="00D40066" w:rsidRPr="00492B4B">
        <w:t>2</w:t>
      </w:r>
      <w:r w:rsidR="00C613A0" w:rsidRPr="00492B4B">
        <w:t xml:space="preserve">% age one, </w:t>
      </w:r>
      <w:r w:rsidR="00D40066" w:rsidRPr="00492B4B">
        <w:t>18</w:t>
      </w:r>
      <w:r w:rsidR="00C613A0" w:rsidRPr="00492B4B">
        <w:t>% age two</w:t>
      </w:r>
      <w:r w:rsidR="00C613A0">
        <w:t xml:space="preserve">, </w:t>
      </w:r>
      <w:r w:rsidR="00D40066">
        <w:t>55</w:t>
      </w:r>
      <w:r w:rsidR="00C613A0">
        <w:t xml:space="preserve">% age three, and </w:t>
      </w:r>
      <w:r w:rsidR="00D40066">
        <w:t>25</w:t>
      </w:r>
      <w:r w:rsidR="00C613A0">
        <w:t xml:space="preserve">% age </w:t>
      </w:r>
      <w:r w:rsidR="00FF635C">
        <w:t>four</w:t>
      </w:r>
      <w:r w:rsidR="001B5B16">
        <w:fldChar w:fldCharType="begin"/>
      </w:r>
      <w:r w:rsidR="005C0F4B">
        <w:instrText xml:space="preserve"> ADDIN ZOTERO_ITEM CSL_CITATION {"citationID":"Voej6AcI","properties":{"formattedCitation":"(Ford and Ellis 2006, Hanson et al. 2010)","plainCitation":"(Ford and Ellis 2006, Hanson et al. 2010)"},"citationItems":[{"id":373,"uris":["http://zotero.org/users/local/DW6AEAS0/items/G2DP53GG"],"uri":["http://zotero.org/users/local/DW6AEAS0/items/G2DP53GG"],"itemData":{"id":373,"type":"article-journal","title":"Selective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1B5B16">
        <w:fldChar w:fldCharType="separate"/>
      </w:r>
      <w:r w:rsidR="005C0F4B" w:rsidRPr="005C0F4B">
        <w:t>(Ford and Ellis 2006, Hanson et al. 2010)</w:t>
      </w:r>
      <w:r w:rsidR="001B5B16">
        <w:fldChar w:fldCharType="end"/>
      </w:r>
      <w:r w:rsidR="00C613A0">
        <w:t xml:space="preserve">.  </w:t>
      </w:r>
      <w:r w:rsidR="00FA2AB3">
        <w:t xml:space="preserve">Based on </w:t>
      </w:r>
      <w:r w:rsidR="00065AFE">
        <w:t xml:space="preserve">scat samples, </w:t>
      </w:r>
      <w:r w:rsidR="00FA2AB3">
        <w:t xml:space="preserve">the composition </w:t>
      </w:r>
      <w:r w:rsidR="00535173">
        <w:t xml:space="preserve">of Chinook salmon consumed by </w:t>
      </w:r>
      <w:r w:rsidR="00C613A0">
        <w:t xml:space="preserve">pinnipeds </w:t>
      </w:r>
      <w:r w:rsidR="00FA2AB3">
        <w:t xml:space="preserve">is </w:t>
      </w:r>
      <w:r w:rsidR="00C613A0">
        <w:t xml:space="preserve">only </w:t>
      </w:r>
      <w:r w:rsidR="004F0821">
        <w:t>describe</w:t>
      </w:r>
      <w:r w:rsidR="00FA2AB3">
        <w:t>d</w:t>
      </w:r>
      <w:r w:rsidR="004F0821">
        <w:t xml:space="preserve"> </w:t>
      </w:r>
      <w:r w:rsidR="00FA2AB3">
        <w:t xml:space="preserve">as </w:t>
      </w:r>
      <w:r w:rsidR="00065AFE">
        <w:t xml:space="preserve">juvenile </w:t>
      </w:r>
      <w:r w:rsidR="00FA2AB3">
        <w:t>or</w:t>
      </w:r>
      <w:r w:rsidR="00065AFE">
        <w:t xml:space="preserve"> adult</w:t>
      </w:r>
      <w:r w:rsidR="00C613A0">
        <w:t xml:space="preserve">.  </w:t>
      </w:r>
      <w:r w:rsidR="00043F48">
        <w:t>Approximately 31% of the Chinook</w:t>
      </w:r>
      <w:r w:rsidR="00A20D6C">
        <w:t xml:space="preserve"> salmon</w:t>
      </w:r>
      <w:r w:rsidR="00043F48">
        <w:t xml:space="preserve"> </w:t>
      </w:r>
      <w:r w:rsidR="00180882">
        <w:t xml:space="preserve">in </w:t>
      </w:r>
      <w:r w:rsidR="00043F48">
        <w:t>har</w:t>
      </w:r>
      <w:r w:rsidR="00180882">
        <w:t>bor seal diets</w:t>
      </w:r>
      <w:r w:rsidR="00043F48">
        <w:t xml:space="preserve"> is derived from juveniles</w:t>
      </w:r>
      <w:r w:rsidR="004F0821">
        <w:t xml:space="preserve"> (Thomas et al. 2016)</w:t>
      </w:r>
      <w:r w:rsidR="00043F48">
        <w:t xml:space="preserve">, </w:t>
      </w:r>
      <w:r w:rsidR="00065AFE">
        <w:t xml:space="preserve">while </w:t>
      </w:r>
      <w:r w:rsidR="00043F48">
        <w:t xml:space="preserve">31% and 16% </w:t>
      </w:r>
      <w:r w:rsidR="00816AD5">
        <w:t xml:space="preserve">of the diets for </w:t>
      </w:r>
      <w:r w:rsidR="00043F48">
        <w:t>Steller and California sea lion</w:t>
      </w:r>
      <w:r w:rsidR="00816AD5">
        <w:t xml:space="preserve">s, respectively, </w:t>
      </w:r>
      <w:r w:rsidR="00065AFE">
        <w:t xml:space="preserve">are juveniles </w:t>
      </w:r>
      <w:r w:rsidR="00C94803">
        <w:fldChar w:fldCharType="begin"/>
      </w:r>
      <w:r w:rsidR="00C17569">
        <w:instrText xml:space="preserve"> ADDIN ZOTERO_ITEM CSL_CITATION {"citationID":"XDx8YLcW","properties":{"formattedCitation":"(Scordino et al. 2014)","plainCitation":"(Scordino et al. 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00C94803">
        <w:fldChar w:fldCharType="separate"/>
      </w:r>
      <w:r w:rsidR="00C17569" w:rsidRPr="00C17569">
        <w:t>(Scordino et al. 2014)</w:t>
      </w:r>
      <w:r w:rsidR="00C94803">
        <w:fldChar w:fldCharType="end"/>
      </w:r>
      <w:r w:rsidR="00043F48">
        <w:t xml:space="preserve">.  </w:t>
      </w:r>
      <w:r w:rsidR="00E877A0">
        <w:t xml:space="preserve">Without additional information about the size of the adult Chinook in the </w:t>
      </w:r>
      <w:r w:rsidR="00AE029F">
        <w:t xml:space="preserve">pinniped </w:t>
      </w:r>
      <w:r w:rsidR="00E877A0">
        <w:t xml:space="preserve">diets, we assume that the </w:t>
      </w:r>
      <w:r w:rsidR="00DE05F8">
        <w:t xml:space="preserve">adult Chinook </w:t>
      </w:r>
      <w:r w:rsidR="00E877A0">
        <w:t xml:space="preserve">diet fraction </w:t>
      </w:r>
      <w:r w:rsidR="00DE05F8">
        <w:t>is distributed evenly across the four adult age classes</w:t>
      </w:r>
      <w:r w:rsidR="00A35A83">
        <w:t xml:space="preserve">.  </w:t>
      </w:r>
      <w:r w:rsidR="008D29B7">
        <w:t xml:space="preserve">  </w:t>
      </w:r>
    </w:p>
    <w:p w14:paraId="54937EFA" w14:textId="77777777" w:rsidR="005455AE" w:rsidRPr="00D40E2C" w:rsidRDefault="00EF77A7" w:rsidP="00492B4B">
      <w:pPr>
        <w:pStyle w:val="Heading2"/>
        <w:spacing w:before="0"/>
      </w:pPr>
      <w:bookmarkStart w:id="11" w:name="chinook-population-dynamics-and-movement"/>
      <w:bookmarkEnd w:id="11"/>
      <w:r w:rsidRPr="00D40E2C">
        <w:t>Chinook population dynamics and movement</w:t>
      </w:r>
    </w:p>
    <w:p w14:paraId="4A104278" w14:textId="16DD0F31" w:rsidR="007F43BD" w:rsidRDefault="00346A54" w:rsidP="00492B4B">
      <w:pPr>
        <w:pStyle w:val="Compact"/>
        <w:spacing w:before="0" w:after="0"/>
      </w:pPr>
      <w:r w:rsidRPr="00492B4B">
        <w:t xml:space="preserve">To quantify effects </w:t>
      </w:r>
      <w:r w:rsidR="00DB6224" w:rsidRPr="00492B4B">
        <w:t>of smolt consumption</w:t>
      </w:r>
      <w:r w:rsidR="00FD5A6D" w:rsidRPr="00492B4B">
        <w:t xml:space="preserve"> on the future returns of mature fish</w:t>
      </w:r>
      <w:r w:rsidRPr="00492B4B">
        <w:t>, we adopt</w:t>
      </w:r>
      <w:r w:rsidR="009B71D7" w:rsidRPr="00492B4B">
        <w:t>ed</w:t>
      </w:r>
      <w:r w:rsidRPr="00492B4B">
        <w:t xml:space="preserve"> a simple forward projection </w:t>
      </w:r>
      <w:r w:rsidR="007F43BD" w:rsidRPr="00492B4B">
        <w:t>model</w:t>
      </w:r>
      <w:r w:rsidRPr="00492B4B">
        <w:t xml:space="preserve">. </w:t>
      </w:r>
      <w:r w:rsidR="007F43BD" w:rsidRPr="00492B4B">
        <w:t xml:space="preserve">This is a heuristic approach with a single stock model and annual time-steps, and it </w:t>
      </w:r>
      <w:r w:rsidR="004A5A25" w:rsidRPr="00492B4B">
        <w:t xml:space="preserve">is </w:t>
      </w:r>
      <w:r w:rsidR="007F43BD" w:rsidRPr="00492B4B">
        <w:t xml:space="preserve">meant to act as a starting point for </w:t>
      </w:r>
      <w:r w:rsidR="009F3B40" w:rsidRPr="00492B4B">
        <w:t xml:space="preserve">a </w:t>
      </w:r>
      <w:r w:rsidR="007F43BD" w:rsidRPr="00492B4B">
        <w:t>future, more complex temporally</w:t>
      </w:r>
      <w:r w:rsidR="007F43BD">
        <w:t xml:space="preserve"> and spatially explicit multi-stock Chinook salmon model.  </w:t>
      </w:r>
    </w:p>
    <w:p w14:paraId="52343B37" w14:textId="55C2C0F7" w:rsidR="002570AB" w:rsidRDefault="009F3B40" w:rsidP="00492B4B">
      <w:pPr>
        <w:spacing w:before="0" w:after="0"/>
      </w:pPr>
      <w:r>
        <w:lastRenderedPageBreak/>
        <w:t>T</w:t>
      </w:r>
      <w:r w:rsidR="00EF77A7">
        <w:t xml:space="preserve">he annual consumption </w:t>
      </w:r>
      <w:r w:rsidR="004A5A25">
        <w:t xml:space="preserve">of </w:t>
      </w:r>
      <w:r w:rsidR="00EF77A7">
        <w:t xml:space="preserve">smolts </w:t>
      </w:r>
      <w:r w:rsidR="004A5A25">
        <w:t xml:space="preserve">by </w:t>
      </w:r>
      <w:r w:rsidR="00B94A7B">
        <w:t xml:space="preserve">the </w:t>
      </w:r>
      <w:r w:rsidR="00341C99">
        <w:t xml:space="preserve">pinniped </w:t>
      </w:r>
      <w:r w:rsidR="00EF77A7">
        <w:t>population</w:t>
      </w:r>
      <w:r w:rsidR="00B94A7B">
        <w:t>s</w:t>
      </w:r>
      <w:r w:rsidR="00EF77A7">
        <w:t xml:space="preserve">,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y,0</m:t>
            </m:r>
          </m:sub>
          <m:sup>
            <m:r>
              <m:rPr>
                <m:sty m:val="p"/>
              </m:rPr>
              <w:rPr>
                <w:rFonts w:ascii="Cambria Math" w:hAnsi="Cambria Math"/>
              </w:rPr>
              <m:t>h</m:t>
            </m:r>
          </m:sup>
        </m:sSubSup>
      </m:oMath>
      <w:r>
        <w:t>, is the sum across all days within a year (</w:t>
      </w:r>
      <m:oMath>
        <m:nary>
          <m:naryPr>
            <m:chr m:val="∑"/>
            <m:limLoc m:val="undOvr"/>
            <m:supHide m:val="1"/>
            <m:ctrlPr>
              <w:rPr>
                <w:rFonts w:ascii="Cambria Math" w:hAnsi="Cambria Math"/>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t</m:t>
                </m:r>
              </m:sub>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h,s,a=0,y,t</m:t>
                    </m:r>
                  </m:sub>
                  <m:sup>
                    <m:r>
                      <m:rPr>
                        <m:sty m:val="p"/>
                      </m:rPr>
                      <w:rPr>
                        <w:rFonts w:ascii="Cambria Math" w:hAnsi="Cambria Math"/>
                      </w:rPr>
                      <m:t>Ch</m:t>
                    </m:r>
                  </m:sup>
                </m:sSubSup>
              </m:e>
            </m:nary>
          </m:e>
        </m:nary>
        <m:r>
          <w:rPr>
            <w:rFonts w:ascii="Cambria Math" w:hAnsi="Cambria Math"/>
          </w:rPr>
          <m:t>)</m:t>
        </m:r>
      </m:oMath>
      <w:r w:rsidR="00341C99">
        <w:t xml:space="preserve">, where is </w:t>
      </w:r>
      <w:r w:rsidR="00341C99">
        <w:rPr>
          <w:i/>
        </w:rPr>
        <w:t>h</w:t>
      </w:r>
      <w:r w:rsidR="00341C99">
        <w:t xml:space="preserve"> is the predator type</w:t>
      </w:r>
      <w:r>
        <w:t>.</w:t>
      </w:r>
      <w:r w:rsidR="00EF77A7">
        <w:t xml:space="preserve"> </w:t>
      </w:r>
      <w:r w:rsidR="00EE34F5">
        <w:t xml:space="preserve">Comparing the effects of predation across predators with different preferences (smolts, adults) requires using a common currency, and accounting for the survival between juvenile and adult stages. In order to compare these effects on the same scale, the adult equivalent of smolt consumption was estimated </w:t>
      </w:r>
      <w:r w:rsidR="001913FF">
        <w:t xml:space="preserve">subjecting smolts that would have been lost to predation to natural mortality and maturation. Survival and maturation are a function </w:t>
      </w:r>
      <w:r>
        <w:t>of the age-specific ocean survival and maturation schedule,</w:t>
      </w:r>
      <w:r w:rsidR="003739F7">
        <w:t xml:space="preserve"> </w:t>
      </w:r>
    </w:p>
    <w:p w14:paraId="6647E4B3" w14:textId="6F0F92E1" w:rsidR="00DB6224" w:rsidRDefault="00DB6224" w:rsidP="00492B4B">
      <w:pPr>
        <w:spacing w:before="0" w:after="0"/>
      </w:pPr>
      <w:r>
        <w:t xml:space="preserve">Equation </w:t>
      </w:r>
      <w:r w:rsidR="00793D49">
        <w:t>8</w:t>
      </w:r>
      <w:r>
        <w:t>.</w:t>
      </w:r>
      <w:r>
        <w:tab/>
      </w:r>
      <w:r>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w:rPr>
                    <w:rFonts w:ascii="Cambria Math" w:hAnsi="Cambria Math"/>
                  </w:rPr>
                  <m:t>r</m:t>
                </m:r>
              </m:e>
              <m:sub>
                <m:r>
                  <w:rPr>
                    <w:rFonts w:ascii="Cambria Math" w:hAnsi="Cambria Math"/>
                  </w:rPr>
                  <m:t>a</m:t>
                </m:r>
              </m:sub>
            </m:sSub>
          </m:e>
        </m:d>
        <m:r>
          <m:rPr>
            <m:sty m:val="p"/>
          </m:rPr>
          <w:rPr>
            <w:rFonts w:ascii="Cambria Math" w:hAnsi="Cambria Math"/>
          </w:rPr>
          <m:t>, ∀</m:t>
        </m:r>
        <m:r>
          <w:rPr>
            <w:rFonts w:ascii="Cambria Math" w:hAnsi="Cambria Math"/>
          </w:rPr>
          <m:t>a</m:t>
        </m:r>
        <m:r>
          <m:rPr>
            <m:sty m:val="p"/>
          </m:rPr>
          <w:rPr>
            <w:rFonts w:ascii="Cambria Math" w:hAnsi="Cambria Math"/>
          </w:rPr>
          <m:t>&gt;0</m:t>
        </m:r>
      </m:oMath>
    </w:p>
    <w:p w14:paraId="40F070C6" w14:textId="43BBF8EC" w:rsidR="005455AE" w:rsidRPr="00C178B3" w:rsidRDefault="00EF77A7" w:rsidP="00492B4B">
      <w:pPr>
        <w:pStyle w:val="Compact"/>
        <w:spacing w:before="0" w:after="0"/>
        <w:ind w:firstLine="0"/>
      </w:pPr>
      <w:r>
        <w:t xml:space="preserve">where, </w:t>
      </w:r>
      <m:oMath>
        <m:r>
          <m:rPr>
            <m:sty m:val="p"/>
          </m:rPr>
          <w:rPr>
            <w:rFonts w:ascii="Cambria Math" w:hAnsi="Cambria Math"/>
          </w:rPr>
          <m:t>sur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a-1</m:t>
            </m:r>
          </m:sub>
        </m:sSub>
      </m:oMath>
      <w:r>
        <w:t xml:space="preserve"> is the survival from </w:t>
      </w:r>
      <m:oMath>
        <m:r>
          <w:rPr>
            <w:rFonts w:ascii="Cambria Math" w:hAnsi="Cambria Math"/>
          </w:rPr>
          <m:t>a</m:t>
        </m:r>
        <m:r>
          <m:rPr>
            <m:sty m:val="p"/>
          </m:rPr>
          <w:rPr>
            <w:rFonts w:ascii="Cambria Math" w:hAnsi="Cambria Math"/>
          </w:rPr>
          <m:t>-1</m:t>
        </m:r>
      </m:oMath>
      <w:r>
        <w:t xml:space="preserve"> to </w:t>
      </w:r>
      <m:oMath>
        <m:r>
          <w:rPr>
            <w:rFonts w:ascii="Cambria Math" w:hAnsi="Cambria Math"/>
          </w:rPr>
          <m:t>a</m:t>
        </m:r>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t xml:space="preserve"> is the conditional probability of maturing at age </w:t>
      </w:r>
      <m:oMath>
        <m:r>
          <w:rPr>
            <w:rFonts w:ascii="Cambria Math" w:hAnsi="Cambria Math"/>
          </w:rPr>
          <m:t>a</m:t>
        </m:r>
      </m:oMath>
      <w:r>
        <w:t xml:space="preserve">. </w:t>
      </w:r>
      <w:r w:rsidR="009F3B40">
        <w:t xml:space="preserve">The </w:t>
      </w:r>
      <w:r w:rsidR="00C178B3">
        <w:t xml:space="preserve">number </w:t>
      </w:r>
      <w:r w:rsidR="009F3B40">
        <w:t xml:space="preserve">of the </w:t>
      </w:r>
      <w:r w:rsidR="00E5753A">
        <w:t xml:space="preserve">adult Chinook salmon </w:t>
      </w:r>
      <w:r w:rsidR="00C178B3">
        <w:t xml:space="preserve">returning to </w:t>
      </w:r>
      <w:r>
        <w:t xml:space="preserve">inland waters </w:t>
      </w:r>
      <w:r w:rsidR="00844108">
        <w:t xml:space="preserve">(IW) </w:t>
      </w:r>
      <w:r>
        <w:t>is</w:t>
      </w:r>
      <w:r w:rsidR="00346A54">
        <w:t xml:space="preserve"> </w:t>
      </w:r>
      <w:r w:rsidR="00C178B3">
        <w:t xml:space="preserve">the number surviving up to year </w:t>
      </w:r>
      <w:r w:rsidR="00C178B3">
        <w:rPr>
          <w:i/>
        </w:rPr>
        <w:t xml:space="preserve">y </w:t>
      </w:r>
      <w:r w:rsidR="00C178B3">
        <w:t xml:space="preserve">times the conditional probability of returning at age </w:t>
      </w:r>
      <w:r w:rsidR="00C178B3">
        <w:rPr>
          <w:i/>
        </w:rPr>
        <w:t>a,</w:t>
      </w:r>
    </w:p>
    <w:p w14:paraId="4356F06B" w14:textId="4382ABC3" w:rsidR="00213DBA" w:rsidRPr="00213DBA" w:rsidRDefault="00213DBA" w:rsidP="00492B4B">
      <w:pPr>
        <w:spacing w:before="0" w:after="0"/>
      </w:pPr>
      <w:r>
        <w:t xml:space="preserve">Equation </w:t>
      </w:r>
      <w:r w:rsidR="00793D49">
        <w:t>9</w:t>
      </w:r>
      <w:r w:rsidR="00DB6224">
        <w:t>.</w:t>
      </w:r>
      <w:r w:rsidR="00DB6224">
        <w:tab/>
      </w:r>
      <w:r w:rsidR="00DB6224">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IW</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a</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h</m:t>
            </m:r>
          </m:sub>
          <m:sup/>
          <m:e>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e>
        </m:nary>
      </m:oMath>
    </w:p>
    <w:p w14:paraId="63234427" w14:textId="65C4BE7C" w:rsidR="005455AE" w:rsidRDefault="00846800" w:rsidP="00492B4B">
      <w:pPr>
        <w:spacing w:before="0" w:after="0"/>
        <w:rPr>
          <w:ins w:id="12" w:author="Chasco, Brandon" w:date="2016-06-06T09:35:00Z"/>
        </w:rPr>
      </w:pPr>
      <w:r>
        <w:t xml:space="preserve">There are 27 distinct stocks of Chinook salmon in Puget Sound, each of them with varying levels of </w:t>
      </w:r>
      <w:r w:rsidR="00EF77A7">
        <w:t xml:space="preserve">ocean survival and age composition </w:t>
      </w:r>
      <w:r>
        <w:fldChar w:fldCharType="begin"/>
      </w:r>
      <w:r>
        <w:instrText xml:space="preserve"> ADDIN ZOTERO_ITEM CSL_CITATION {"citationID":"1t1iruukms","properties":{"formattedCitation":"(Myers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fldChar w:fldCharType="separate"/>
      </w:r>
      <w:r w:rsidRPr="00846800">
        <w:t>(Myers et al. 1998)</w:t>
      </w:r>
      <w:r>
        <w:fldChar w:fldCharType="end"/>
      </w:r>
      <w:r w:rsidR="00EF77A7">
        <w:t xml:space="preserve">. </w:t>
      </w:r>
      <w:r w:rsidR="00346A54">
        <w:t>Some coarse e</w:t>
      </w:r>
      <w:r w:rsidR="00EF77A7">
        <w:t xml:space="preserve">stimates of ocean mortality are from Argue et al. </w:t>
      </w:r>
      <w:r w:rsidR="00C94803">
        <w:fldChar w:fldCharType="begin"/>
      </w:r>
      <w:r w:rsidR="00C94803">
        <w:instrText xml:space="preserve"> ADDIN ZOTERO_ITEM CSL_CITATION {"citationID":"1rd4f5skla","properties":{"formattedCitation":"(Argue 1983)","plainCitation":"(Argue 1983)"},"citationItems":[{"id":853,"uris":["http://zotero.org/users/local/DW6AEAS0/items/U9KWDZMF"],"uri":["http://zotero.org/users/local/DW6AEAS0/items/U9KWDZMF"],"itemData":{"id":853,"type":"book","title":"Strait of Georgia chinook and coho fishery","publisher":"Dept. of Fisheries and Oceans","source":"Google Scholar","URL":"http://agris.fao.org/agris-search/search.do?recordID=US201300358949","author":[{"family":"Argue","given":"A. W."}],"issued":{"date-parts":[["1983"]]},"accessed":{"date-parts":[["2016",3,13]]}}}],"schema":"https://github.com/citation-style-language/schema/raw/master/csl-citation.json"} </w:instrText>
      </w:r>
      <w:r w:rsidR="00C94803">
        <w:fldChar w:fldCharType="separate"/>
      </w:r>
      <w:r w:rsidR="00C94803" w:rsidRPr="00C94803">
        <w:t>(1983)</w:t>
      </w:r>
      <w:r w:rsidR="00C94803">
        <w:fldChar w:fldCharType="end"/>
      </w:r>
      <w:r w:rsidR="00EF77A7">
        <w:t>: the bi-monthly instan</w:t>
      </w:r>
      <w:r w:rsidR="00FD5A6D">
        <w:t>tan</w:t>
      </w:r>
      <w:r w:rsidR="00EF77A7">
        <w:t>eous mortality rates are 0.035, 0.015, and 0.0075 for ocean ages 1, 2, and 3+, respectively. These translate into annual survival estimates of 0.43, 0.69, and 0.83</w:t>
      </w:r>
      <w:r>
        <w:t xml:space="preserve">, which are estimates </w:t>
      </w:r>
      <w:r w:rsidR="00BD0F73">
        <w:t xml:space="preserve">of the </w:t>
      </w:r>
      <w:r>
        <w:t xml:space="preserve">aggregated </w:t>
      </w:r>
      <w:r w:rsidR="00BD0F73">
        <w:t xml:space="preserve">sources of natural mortality, </w:t>
      </w:r>
      <w:r>
        <w:t xml:space="preserve">and not attributable to any </w:t>
      </w:r>
      <w:r w:rsidR="00BD0F73">
        <w:t xml:space="preserve">species-specific sources of mortality.  </w:t>
      </w:r>
      <w:r>
        <w:t xml:space="preserve">Our goal was to roughly match the average age composition </w:t>
      </w:r>
      <w:r w:rsidR="00856F28">
        <w:t xml:space="preserve">seen across stocks in Myers et al. </w:t>
      </w:r>
      <w:r w:rsidR="00856F28">
        <w:fldChar w:fldCharType="begin"/>
      </w:r>
      <w:r w:rsidR="00856F28">
        <w:instrText xml:space="preserve"> ADDIN ZOTERO_ITEM CSL_CITATION {"citationID":"1gma4gi6im","properties":{"formattedCitation":"(1998)","plainCitation":"(1998)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T."},{"literal":"others"}],"issued":{"date-parts":[["1998"]]},"accessed":{"date-parts":[["2016",3,22]]}},"suppress-author":true}],"schema":"https://github.com/citation-style-language/schema/raw/master/csl-citation.json"} </w:instrText>
      </w:r>
      <w:r w:rsidR="00856F28">
        <w:fldChar w:fldCharType="separate"/>
      </w:r>
      <w:r w:rsidR="00856F28" w:rsidRPr="00856F28">
        <w:t>(1998)</w:t>
      </w:r>
      <w:r w:rsidR="00856F28">
        <w:fldChar w:fldCharType="end"/>
      </w:r>
      <w:r w:rsidR="00856F28">
        <w:t xml:space="preserve"> prior to </w:t>
      </w:r>
      <w:r w:rsidR="00856F28">
        <w:lastRenderedPageBreak/>
        <w:t>the large increases in the pinniped populations within Puget Sound</w:t>
      </w:r>
      <w:r w:rsidR="009A50B1">
        <w:t>, and treat the Chinook salmon population in Puget Sound as a single stock</w:t>
      </w:r>
      <w:r w:rsidR="00EF77A7">
        <w:t>.</w:t>
      </w:r>
      <w:r w:rsidR="00856F28">
        <w:t xml:space="preserve">  </w:t>
      </w:r>
      <w:r w:rsidR="000B0E28">
        <w:t xml:space="preserve">We assume </w:t>
      </w:r>
      <w:r w:rsidR="00D54A1F">
        <w:t>a single aggregate population</w:t>
      </w:r>
      <w:r w:rsidR="000B0E28">
        <w:t xml:space="preserve"> with </w:t>
      </w:r>
      <w:r w:rsidR="00856F28">
        <w:t xml:space="preserve">conditional </w:t>
      </w:r>
      <w:r w:rsidR="000B0E28">
        <w:t xml:space="preserve">probabilities </w:t>
      </w:r>
      <w:r w:rsidR="00856F28">
        <w:t xml:space="preserve">of maturing at </w:t>
      </w:r>
      <w:r w:rsidR="000B0E28">
        <w:t>ocean ages 1, 2, 3, and 4</w:t>
      </w:r>
      <w:r w:rsidR="002843CE">
        <w:t xml:space="preserve"> equal to</w:t>
      </w:r>
      <w:r w:rsidR="00856F28">
        <w:t xml:space="preserve"> 0.02, 0.</w:t>
      </w:r>
      <w:r w:rsidR="00EB51C9">
        <w:t>4</w:t>
      </w:r>
      <w:r w:rsidR="00856F28">
        <w:t>5, 0.8</w:t>
      </w:r>
      <w:r w:rsidR="00EB51C9">
        <w:t>5</w:t>
      </w:r>
      <w:r w:rsidR="00856F28">
        <w:t>, 1.0, respectively</w:t>
      </w:r>
      <w:r w:rsidR="000B0E28">
        <w:t xml:space="preserve">. </w:t>
      </w:r>
      <w:r w:rsidR="002843CE">
        <w:t>From this,</w:t>
      </w:r>
      <w:r w:rsidR="000B0E28">
        <w:t xml:space="preserve"> </w:t>
      </w:r>
      <w:r w:rsidR="00856F28">
        <w:t xml:space="preserve">we estimate the average </w:t>
      </w:r>
      <w:r w:rsidR="002843CE">
        <w:t xml:space="preserve">proportional </w:t>
      </w:r>
      <w:r w:rsidR="00856F28">
        <w:t xml:space="preserve">age </w:t>
      </w:r>
      <w:r w:rsidR="002843CE">
        <w:t xml:space="preserve">distribution </w:t>
      </w:r>
      <w:r w:rsidR="00856F28">
        <w:t>(by ocean ages one to four) of adult fish returning to Puget Sound would be 0.0</w:t>
      </w:r>
      <w:r w:rsidR="00EB51C9">
        <w:t>5</w:t>
      </w:r>
      <w:r w:rsidR="00856F28">
        <w:t>, 0.5</w:t>
      </w:r>
      <w:r w:rsidR="00EB51C9">
        <w:t>2</w:t>
      </w:r>
      <w:r w:rsidR="00856F28">
        <w:t>, 0.3</w:t>
      </w:r>
      <w:r w:rsidR="00EB51C9">
        <w:t>7</w:t>
      </w:r>
      <w:r w:rsidR="00856F28">
        <w:t>, and 0.0</w:t>
      </w:r>
      <w:r w:rsidR="00EB51C9">
        <w:t>6</w:t>
      </w:r>
      <w:r w:rsidR="00856F28">
        <w:t>.</w:t>
      </w:r>
      <w:r w:rsidR="001B5B16">
        <w:t xml:space="preserve">  </w:t>
      </w:r>
      <w:r w:rsidR="00EB51C9">
        <w:t xml:space="preserve">These estimates are similar to the age composition of returning Puget Sound Chinook salmon averaged across stocks </w:t>
      </w:r>
      <w:r w:rsidR="00EB51C9">
        <w:fldChar w:fldCharType="begin"/>
      </w:r>
      <w:r w:rsidR="00EB51C9">
        <w:instrText xml:space="preserve"> ADDIN ZOTERO_ITEM CSL_CITATION {"citationID":"2m7mmdio1e","properties":{"formattedCitation":"(Myers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EB51C9">
        <w:fldChar w:fldCharType="separate"/>
      </w:r>
      <w:r w:rsidR="00EB51C9" w:rsidRPr="00EB51C9">
        <w:t>(Myers et al. 1998)</w:t>
      </w:r>
      <w:r w:rsidR="00EB51C9">
        <w:fldChar w:fldCharType="end"/>
      </w:r>
      <w:r w:rsidR="00EB51C9">
        <w:t xml:space="preserve">.  </w:t>
      </w:r>
      <w:r w:rsidR="001B5B16">
        <w:t xml:space="preserve">For our forward projection model, we assume these ratios </w:t>
      </w:r>
      <w:r w:rsidR="0005458E">
        <w:t>are</w:t>
      </w:r>
      <w:r w:rsidR="001B5B16">
        <w:t xml:space="preserve"> constant for </w:t>
      </w:r>
      <w:r w:rsidR="0005458E">
        <w:t xml:space="preserve">each </w:t>
      </w:r>
      <w:r w:rsidR="001B5B16">
        <w:t>cohort and year.</w:t>
      </w:r>
    </w:p>
    <w:p w14:paraId="6C04F878" w14:textId="08D8191D" w:rsidR="005564EA" w:rsidRDefault="005564EA" w:rsidP="005564EA">
      <w:pPr>
        <w:pStyle w:val="Heading2"/>
        <w:spacing w:before="0"/>
        <w:rPr>
          <w:ins w:id="13" w:author="Chasco, Brandon" w:date="2016-06-06T09:35:00Z"/>
        </w:rPr>
      </w:pPr>
      <w:ins w:id="14" w:author="Chasco, Brandon" w:date="2016-06-06T09:35:00Z">
        <w:r>
          <w:t>Sensitivity analysis</w:t>
        </w:r>
      </w:ins>
    </w:p>
    <w:p w14:paraId="25ABC615" w14:textId="1781183F" w:rsidR="005564EA" w:rsidRDefault="005564EA">
      <w:pPr>
        <w:pPrChange w:id="15" w:author="Chasco, Brandon" w:date="2016-06-06T09:35:00Z">
          <w:pPr>
            <w:spacing w:before="0" w:after="0"/>
          </w:pPr>
        </w:pPrChange>
      </w:pPr>
      <w:ins w:id="16" w:author="Chasco, Brandon" w:date="2016-06-06T09:35:00Z">
        <w:r>
          <w:t xml:space="preserve">To address the uncertainty in our estimates of </w:t>
        </w:r>
      </w:ins>
      <w:ins w:id="17" w:author="Chasco, Brandon" w:date="2016-06-06T11:01:00Z">
        <w:r w:rsidR="005B5243">
          <w:t xml:space="preserve">the consumption of </w:t>
        </w:r>
      </w:ins>
      <w:ins w:id="18" w:author="Chasco, Brandon" w:date="2016-06-06T09:36:00Z">
        <w:r>
          <w:t xml:space="preserve">Chinook </w:t>
        </w:r>
      </w:ins>
      <w:ins w:id="19" w:author="Chasco, Brandon" w:date="2016-06-06T11:01:00Z">
        <w:r w:rsidR="005B5243">
          <w:t>salmon</w:t>
        </w:r>
      </w:ins>
      <w:ins w:id="20" w:author="Chasco, Brandon" w:date="2016-06-06T09:35:00Z">
        <w:r w:rsidR="00FF3A6B">
          <w:t>, we varied the</w:t>
        </w:r>
        <w:r>
          <w:t xml:space="preserve"> length </w:t>
        </w:r>
      </w:ins>
      <w:ins w:id="21" w:author="Chasco, Brandon" w:date="2016-06-06T10:47:00Z">
        <w:r w:rsidR="00FF3A6B">
          <w:t xml:space="preserve">of juvenile Chinook </w:t>
        </w:r>
      </w:ins>
      <w:ins w:id="22" w:author="Chasco, Brandon" w:date="2016-06-06T09:35:00Z">
        <w:r>
          <w:t xml:space="preserve">between April and June, the fraction of </w:t>
        </w:r>
      </w:ins>
      <w:ins w:id="23" w:author="Chasco, Brandon" w:date="2016-06-06T11:01:00Z">
        <w:r w:rsidR="005B5243">
          <w:t xml:space="preserve">juvenile </w:t>
        </w:r>
      </w:ins>
      <w:ins w:id="24" w:author="Chasco, Brandon" w:date="2016-06-06T09:35:00Z">
        <w:r>
          <w:t xml:space="preserve">Chinook in the predator diets, </w:t>
        </w:r>
      </w:ins>
      <w:ins w:id="25" w:author="Chasco, Brandon" w:date="2016-06-06T10:47:00Z">
        <w:r w:rsidR="00FF3A6B">
          <w:t xml:space="preserve">the </w:t>
        </w:r>
      </w:ins>
      <w:ins w:id="26" w:author="Chasco, Brandon" w:date="2016-06-06T09:37:00Z">
        <w:r>
          <w:t xml:space="preserve">total </w:t>
        </w:r>
      </w:ins>
      <w:ins w:id="27" w:author="Chasco, Brandon" w:date="2016-06-06T09:35:00Z">
        <w:r>
          <w:t xml:space="preserve">pinniped abundance, and </w:t>
        </w:r>
      </w:ins>
      <w:ins w:id="28" w:author="Chasco, Brandon" w:date="2016-06-06T10:47:00Z">
        <w:r w:rsidR="00FF3A6B">
          <w:t xml:space="preserve">the </w:t>
        </w:r>
      </w:ins>
      <w:ins w:id="29" w:author="Chasco, Brandon" w:date="2016-06-06T09:35:00Z">
        <w:r>
          <w:t xml:space="preserve">predator activity multipliers </w:t>
        </w:r>
      </w:ins>
      <w:ins w:id="30" w:author="Chasco, Brandon" w:date="2016-06-06T09:37:00Z">
        <w:r>
          <w:t>(</w:t>
        </w:r>
        <w:r>
          <w:rPr>
            <w:rFonts w:ascii="Cambria Math" w:hAnsi="Cambria Math"/>
          </w:rPr>
          <w:t>𝛼</w:t>
        </w:r>
        <w:r>
          <w:t xml:space="preserve"> in Equation </w:t>
        </w:r>
      </w:ins>
      <w:ins w:id="31" w:author="Chasco, Brandon" w:date="2016-06-06T09:38:00Z">
        <w:r>
          <w:t xml:space="preserve">3) </w:t>
        </w:r>
      </w:ins>
      <w:ins w:id="32" w:author="Chasco, Brandon" w:date="2016-06-06T09:35:00Z">
        <w:r>
          <w:t>between 50%, 100% and 150% of the</w:t>
        </w:r>
      </w:ins>
      <w:ins w:id="33" w:author="Chasco, Brandon" w:date="2016-06-06T09:38:00Z">
        <w:r>
          <w:t>ir</w:t>
        </w:r>
      </w:ins>
      <w:ins w:id="34" w:author="Chasco, Brandon" w:date="2016-06-06T09:35:00Z">
        <w:r>
          <w:t xml:space="preserve"> mean estimates</w:t>
        </w:r>
      </w:ins>
      <w:ins w:id="35" w:author="Chasco, Brandon" w:date="2016-06-06T09:38:00Z">
        <w:r>
          <w:t xml:space="preserve"> </w:t>
        </w:r>
      </w:ins>
      <w:ins w:id="36" w:author="Chasco, Brandon" w:date="2016-06-06T10:48:00Z">
        <w:r w:rsidR="00FF3A6B">
          <w:t xml:space="preserve">from </w:t>
        </w:r>
      </w:ins>
      <w:ins w:id="37" w:author="Chasco, Brandon" w:date="2016-06-06T09:38:00Z">
        <w:r>
          <w:t>the literature</w:t>
        </w:r>
      </w:ins>
      <w:ins w:id="38" w:author="Chasco, Brandon" w:date="2016-06-06T09:35:00Z">
        <w:r>
          <w:t xml:space="preserve">.  When changing the fraction of </w:t>
        </w:r>
      </w:ins>
      <w:ins w:id="39" w:author="Chasco, Brandon" w:date="2016-06-06T11:01:00Z">
        <w:r w:rsidR="005B5243">
          <w:t xml:space="preserve">juvenile </w:t>
        </w:r>
      </w:ins>
      <w:ins w:id="40" w:author="Chasco, Brandon" w:date="2016-06-06T09:35:00Z">
        <w:r>
          <w:t xml:space="preserve">Chinook in the pinniped diets, we assumed the increase or decrease of other Chinook age classes in the diets was uniform.  For instance, if </w:t>
        </w:r>
      </w:ins>
      <w:ins w:id="41" w:author="Chasco, Brandon" w:date="2016-06-06T11:02:00Z">
        <w:r w:rsidR="005B5243">
          <w:t xml:space="preserve">marginal proportion of juvenile </w:t>
        </w:r>
      </w:ins>
      <w:ins w:id="42" w:author="Chasco, Brandon" w:date="2016-06-06T10:48:00Z">
        <w:r w:rsidR="00FF3A6B">
          <w:t xml:space="preserve">Chinook </w:t>
        </w:r>
      </w:ins>
      <w:ins w:id="43" w:author="Chasco, Brandon" w:date="2016-06-06T11:02:00Z">
        <w:r w:rsidR="005B5243">
          <w:t xml:space="preserve">in the harbor seal diets </w:t>
        </w:r>
      </w:ins>
      <w:ins w:id="44" w:author="Chasco, Brandon" w:date="2016-06-06T09:35:00Z">
        <w:r>
          <w:t>decreased from 31% (the base case) to 15.5% (</w:t>
        </w:r>
      </w:ins>
      <w:ins w:id="45" w:author="Chasco, Brandon" w:date="2016-06-06T09:39:00Z">
        <w:r>
          <w:t xml:space="preserve">a </w:t>
        </w:r>
      </w:ins>
      <w:ins w:id="46" w:author="Chasco, Brandon" w:date="2016-06-06T09:35:00Z">
        <w:r>
          <w:t xml:space="preserve">50% reduction), then the </w:t>
        </w:r>
      </w:ins>
      <w:ins w:id="47" w:author="Chasco, Brandon" w:date="2016-06-06T11:03:00Z">
        <w:r w:rsidR="005B5243">
          <w:t xml:space="preserve">diet </w:t>
        </w:r>
      </w:ins>
      <w:ins w:id="48" w:author="Chasco, Brandon" w:date="2016-06-06T09:35:00Z">
        <w:r>
          <w:t>fraction</w:t>
        </w:r>
      </w:ins>
      <w:ins w:id="49" w:author="Chasco, Brandon" w:date="2016-06-06T11:03:00Z">
        <w:r w:rsidR="005B5243">
          <w:t>s</w:t>
        </w:r>
      </w:ins>
      <w:ins w:id="50" w:author="Chasco, Brandon" w:date="2016-06-06T09:35:00Z">
        <w:r>
          <w:t xml:space="preserve"> of Chinook </w:t>
        </w:r>
      </w:ins>
      <w:ins w:id="51" w:author="Chasco, Brandon" w:date="2016-06-06T09:40:00Z">
        <w:r>
          <w:t xml:space="preserve">with ocean </w:t>
        </w:r>
      </w:ins>
      <w:ins w:id="52" w:author="Chasco, Brandon" w:date="2016-06-06T09:35:00Z">
        <w:r>
          <w:t>ages of one to four increased by ~3.8%.  W</w:t>
        </w:r>
      </w:ins>
      <w:ins w:id="53" w:author="Chasco, Brandon" w:date="2016-06-06T10:48:00Z">
        <w:r w:rsidR="00FF3A6B">
          <w:t>hen</w:t>
        </w:r>
      </w:ins>
      <w:ins w:id="54" w:author="Chasco, Brandon" w:date="2016-06-06T09:35:00Z">
        <w:r>
          <w:t xml:space="preserve"> conducting the sensitivity analysis </w:t>
        </w:r>
      </w:ins>
      <w:ins w:id="55" w:author="Chasco, Brandon" w:date="2016-06-06T10:49:00Z">
        <w:r w:rsidR="00FF3A6B">
          <w:t xml:space="preserve">of Chinook consumption </w:t>
        </w:r>
      </w:ins>
      <w:ins w:id="56" w:author="Chasco, Brandon" w:date="2016-06-06T11:03:00Z">
        <w:r w:rsidR="005B5243">
          <w:t xml:space="preserve">based on the </w:t>
        </w:r>
      </w:ins>
      <w:ins w:id="57" w:author="Chasco, Brandon" w:date="2016-06-06T09:35:00Z">
        <w:r>
          <w:t>predator attributes</w:t>
        </w:r>
      </w:ins>
      <w:ins w:id="58" w:author="Chasco, Brandon" w:date="2016-06-06T09:40:00Z">
        <w:r>
          <w:t xml:space="preserve"> of abundance and activity multipliers</w:t>
        </w:r>
      </w:ins>
      <w:ins w:id="59" w:author="Chasco, Brandon" w:date="2016-06-06T09:35:00Z">
        <w:r>
          <w:t>, we did not vary the abundance of south resident killer whales because it is known without error, but we did increase the</w:t>
        </w:r>
      </w:ins>
      <w:ins w:id="60" w:author="Chasco, Brandon" w:date="2016-06-06T09:40:00Z">
        <w:r>
          <w:t>ir</w:t>
        </w:r>
      </w:ins>
      <w:ins w:id="61" w:author="Chasco, Brandon" w:date="2016-06-06T09:35:00Z">
        <w:r>
          <w:t xml:space="preserve"> activity multipliers </w:t>
        </w:r>
      </w:ins>
      <w:ins w:id="62" w:author="Chasco, Brandon" w:date="2016-06-06T10:49:00Z">
        <w:r w:rsidR="00FF3A6B">
          <w:t xml:space="preserve">killer whale </w:t>
        </w:r>
      </w:ins>
      <w:ins w:id="63" w:author="Chasco, Brandon" w:date="2016-06-06T09:35:00Z">
        <w:r>
          <w:t xml:space="preserve">by the same </w:t>
        </w:r>
        <w:r>
          <w:lastRenderedPageBreak/>
          <w:t xml:space="preserve">ratio as the </w:t>
        </w:r>
      </w:ins>
      <w:ins w:id="64" w:author="Chasco, Brandon" w:date="2016-06-06T09:41:00Z">
        <w:r>
          <w:t>as the other predators</w:t>
        </w:r>
      </w:ins>
      <w:ins w:id="65" w:author="Chasco, Brandon" w:date="2016-06-06T09:35:00Z">
        <w:r>
          <w:t xml:space="preserve">.  To illustrate the effects of the sensitivity analysis, we used 3X3 contingencies plots of </w:t>
        </w:r>
      </w:ins>
      <w:ins w:id="66" w:author="Chasco, Brandon" w:date="2016-06-06T10:50:00Z">
        <w:r w:rsidR="002457DF">
          <w:t xml:space="preserve">the total </w:t>
        </w:r>
      </w:ins>
      <w:ins w:id="67" w:author="Chasco, Brandon" w:date="2016-06-06T09:35:00Z">
        <w:r w:rsidR="002457DF">
          <w:t>number</w:t>
        </w:r>
        <w:r>
          <w:t xml:space="preserve"> of </w:t>
        </w:r>
      </w:ins>
      <w:ins w:id="68" w:author="Chasco, Brandon" w:date="2016-06-06T10:49:00Z">
        <w:r w:rsidR="002457DF">
          <w:t>Chinook</w:t>
        </w:r>
      </w:ins>
      <w:ins w:id="69" w:author="Chasco, Brandon" w:date="2016-06-06T09:35:00Z">
        <w:r>
          <w:t xml:space="preserve"> consumed based the interaction between </w:t>
        </w:r>
      </w:ins>
      <w:ins w:id="70" w:author="Chasco, Brandon" w:date="2016-06-06T10:50:00Z">
        <w:r w:rsidR="002457DF">
          <w:t>juvenile</w:t>
        </w:r>
      </w:ins>
      <w:ins w:id="71" w:author="Chasco, Brandon" w:date="2016-06-06T09:35:00Z">
        <w:r>
          <w:t xml:space="preserve"> length and the fraction of </w:t>
        </w:r>
      </w:ins>
      <w:ins w:id="72" w:author="Chasco, Brandon" w:date="2016-06-06T11:04:00Z">
        <w:r w:rsidR="005B5243">
          <w:t xml:space="preserve">juvenile </w:t>
        </w:r>
      </w:ins>
      <w:ins w:id="73" w:author="Chasco, Brandon" w:date="2016-06-06T09:35:00Z">
        <w:r>
          <w:t xml:space="preserve">Chinook in the pinniped diets, </w:t>
        </w:r>
      </w:ins>
      <w:ins w:id="74" w:author="Chasco, Brandon" w:date="2016-06-06T10:50:00Z">
        <w:r w:rsidR="002457DF">
          <w:t xml:space="preserve">as well as </w:t>
        </w:r>
      </w:ins>
      <w:ins w:id="75" w:author="Chasco, Brandon" w:date="2016-06-06T09:35:00Z">
        <w:r>
          <w:t xml:space="preserve">the </w:t>
        </w:r>
      </w:ins>
      <w:ins w:id="76" w:author="Chasco, Brandon" w:date="2016-06-06T10:50:00Z">
        <w:r w:rsidR="002457DF">
          <w:t xml:space="preserve">total </w:t>
        </w:r>
      </w:ins>
      <w:ins w:id="77" w:author="Chasco, Brandon" w:date="2016-06-06T09:35:00Z">
        <w:r w:rsidR="005B5243">
          <w:t>number</w:t>
        </w:r>
        <w:r>
          <w:t xml:space="preserve"> and </w:t>
        </w:r>
      </w:ins>
      <w:ins w:id="78" w:author="Chasco, Brandon" w:date="2016-06-06T11:04:00Z">
        <w:r w:rsidR="005B5243">
          <w:t xml:space="preserve">the </w:t>
        </w:r>
      </w:ins>
      <w:ins w:id="79" w:author="Chasco, Brandon" w:date="2016-06-06T10:50:00Z">
        <w:r w:rsidR="002457DF">
          <w:t xml:space="preserve">total </w:t>
        </w:r>
      </w:ins>
      <w:ins w:id="80" w:author="Chasco, Brandon" w:date="2016-06-06T09:35:00Z">
        <w:r>
          <w:t xml:space="preserve">biomass </w:t>
        </w:r>
      </w:ins>
      <w:ins w:id="81" w:author="Chasco, Brandon" w:date="2016-06-06T10:50:00Z">
        <w:r w:rsidR="002457DF">
          <w:t xml:space="preserve">of Chinook </w:t>
        </w:r>
      </w:ins>
      <w:ins w:id="82" w:author="Chasco, Brandon" w:date="2016-06-06T09:35:00Z">
        <w:r>
          <w:t xml:space="preserve">consumed based on the interaction between </w:t>
        </w:r>
      </w:ins>
      <w:ins w:id="83" w:author="Chasco, Brandon" w:date="2016-06-06T11:05:00Z">
        <w:r w:rsidR="005B5243">
          <w:t>pinniped</w:t>
        </w:r>
      </w:ins>
      <w:ins w:id="84" w:author="Chasco, Brandon" w:date="2016-06-06T09:35:00Z">
        <w:r>
          <w:t xml:space="preserve"> abundance and the predator activity multipliers.</w:t>
        </w:r>
      </w:ins>
      <w:ins w:id="85" w:author="Chasco, Brandon" w:date="2016-06-06T09:41:00Z">
        <w:r>
          <w:t xml:space="preserve">  The biomass of Chinook consumed will </w:t>
        </w:r>
      </w:ins>
      <w:ins w:id="86" w:author="Chasco, Brandon" w:date="2016-06-06T11:05:00Z">
        <w:r w:rsidR="003609D5">
          <w:t xml:space="preserve">not </w:t>
        </w:r>
      </w:ins>
      <w:ins w:id="87" w:author="Chasco, Brandon" w:date="2016-06-06T09:41:00Z">
        <w:r>
          <w:t xml:space="preserve">change as a function of the smolt attributes because </w:t>
        </w:r>
      </w:ins>
      <w:ins w:id="88" w:author="Chasco, Brandon" w:date="2016-06-06T09:42:00Z">
        <w:r>
          <w:t xml:space="preserve">they are </w:t>
        </w:r>
      </w:ins>
      <w:ins w:id="89" w:author="Chasco, Brandon" w:date="2016-06-06T09:41:00Z">
        <w:r>
          <w:t xml:space="preserve">not assumed </w:t>
        </w:r>
      </w:ins>
      <w:ins w:id="90" w:author="Chasco, Brandon" w:date="2016-06-06T09:35:00Z">
        <w:r>
          <w:t>to affect the daily energy needs</w:t>
        </w:r>
      </w:ins>
      <w:ins w:id="91" w:author="Chasco, Brandon" w:date="2016-06-06T09:43:00Z">
        <w:r>
          <w:t xml:space="preserve"> of the predators.</w:t>
        </w:r>
      </w:ins>
    </w:p>
    <w:p w14:paraId="02985DC1" w14:textId="77777777" w:rsidR="005455AE" w:rsidRPr="002D7FF6" w:rsidRDefault="00EF77A7" w:rsidP="00492B4B">
      <w:pPr>
        <w:pStyle w:val="Heading1"/>
        <w:spacing w:before="0"/>
      </w:pPr>
      <w:bookmarkStart w:id="92" w:name="results"/>
      <w:bookmarkEnd w:id="92"/>
      <w:r w:rsidRPr="002D7FF6">
        <w:t>Results</w:t>
      </w:r>
    </w:p>
    <w:p w14:paraId="2A516D63" w14:textId="77777777" w:rsidR="005455AE" w:rsidRPr="00D40E2C" w:rsidRDefault="00EF77A7" w:rsidP="00492B4B">
      <w:pPr>
        <w:pStyle w:val="Heading2"/>
        <w:spacing w:before="0"/>
      </w:pPr>
      <w:bookmarkStart w:id="93" w:name="daily-consumption-rates"/>
      <w:bookmarkEnd w:id="93"/>
      <w:r w:rsidRPr="00D40E2C">
        <w:t>Daily consumption rates</w:t>
      </w:r>
    </w:p>
    <w:p w14:paraId="129FAD01" w14:textId="6AA167BC" w:rsidR="00EC5813" w:rsidRDefault="007E1979" w:rsidP="00492B4B">
      <w:pPr>
        <w:spacing w:before="0" w:after="0"/>
      </w:pPr>
      <w:r>
        <w:t xml:space="preserve">The maximum daily energetic demands for male and female predators in inland </w:t>
      </w:r>
      <w:r w:rsidR="007627AF">
        <w:t xml:space="preserve">waters </w:t>
      </w:r>
      <w:r w:rsidRPr="004D0CE9">
        <w:t xml:space="preserve">ranged </w:t>
      </w:r>
      <w:r w:rsidRPr="00185271">
        <w:t>from 3,539 kcal</w:t>
      </w:r>
      <w:r w:rsidRPr="004D0CE9">
        <w:t xml:space="preserve"> </w:t>
      </w:r>
      <w:r w:rsidR="00906D5F" w:rsidRPr="00185271">
        <w:t>(</w:t>
      </w:r>
      <w:r w:rsidR="00680B82" w:rsidRPr="00731691">
        <w:t>1.48 x 10</w:t>
      </w:r>
      <w:r w:rsidR="00680B82" w:rsidRPr="00731691">
        <w:rPr>
          <w:vertAlign w:val="superscript"/>
        </w:rPr>
        <w:t>4</w:t>
      </w:r>
      <w:r w:rsidR="00906D5F" w:rsidRPr="004D0CE9">
        <w:t xml:space="preserve"> </w:t>
      </w:r>
      <w:r w:rsidR="00680B82" w:rsidRPr="00731691">
        <w:t>k</w:t>
      </w:r>
      <w:r w:rsidR="00906D5F" w:rsidRPr="004D0CE9">
        <w:t>J</w:t>
      </w:r>
      <w:r w:rsidR="00906D5F" w:rsidRPr="00185271">
        <w:t>)</w:t>
      </w:r>
      <w:r w:rsidR="00906D5F" w:rsidRPr="00CF51B8">
        <w:t xml:space="preserve"> </w:t>
      </w:r>
      <w:r w:rsidRPr="00CF51B8">
        <w:t xml:space="preserve">for female harbor seals to </w:t>
      </w:r>
      <w:r w:rsidR="00F54228" w:rsidRPr="00F40B8D">
        <w:t>247,364</w:t>
      </w:r>
      <w:r w:rsidRPr="00F40B8D">
        <w:t xml:space="preserve"> kcal</w:t>
      </w:r>
      <w:r w:rsidR="00761816" w:rsidRPr="00BB3B8B">
        <w:t xml:space="preserve"> (1</w:t>
      </w:r>
      <w:r w:rsidR="00680B82" w:rsidRPr="00731691">
        <w:t>.03x 10</w:t>
      </w:r>
      <w:r w:rsidR="00761816" w:rsidRPr="00731691">
        <w:rPr>
          <w:vertAlign w:val="superscript"/>
        </w:rPr>
        <w:t>6</w:t>
      </w:r>
      <w:r w:rsidR="00761816" w:rsidRPr="004D0CE9">
        <w:t xml:space="preserve"> </w:t>
      </w:r>
      <w:r w:rsidR="00680B82" w:rsidRPr="00731691">
        <w:t>k</w:t>
      </w:r>
      <w:r w:rsidR="00761816" w:rsidRPr="004D0CE9">
        <w:t>J)</w:t>
      </w:r>
      <w:r>
        <w:t xml:space="preserve"> for male killer whales (</w:t>
      </w:r>
      <w:r w:rsidR="00B12E16">
        <w:fldChar w:fldCharType="begin"/>
      </w:r>
      <w:r w:rsidR="00B12E16">
        <w:instrText xml:space="preserve"> REF _Ref444596282 </w:instrText>
      </w:r>
      <w:r w:rsidR="00B12E16">
        <w:fldChar w:fldCharType="separate"/>
      </w:r>
      <w:r w:rsidR="00731691">
        <w:t xml:space="preserve">Table </w:t>
      </w:r>
      <w:r w:rsidR="00731691">
        <w:rPr>
          <w:noProof/>
        </w:rPr>
        <w:t>6</w:t>
      </w:r>
      <w:r w:rsidR="00B12E16">
        <w:rPr>
          <w:noProof/>
        </w:rPr>
        <w:fldChar w:fldCharType="end"/>
      </w:r>
      <w:r>
        <w:t xml:space="preserve">).  </w:t>
      </w:r>
      <w:r w:rsidR="00EF77A7">
        <w:t xml:space="preserve">Estimates of the average </w:t>
      </w:r>
      <w:r w:rsidR="000E6978">
        <w:t xml:space="preserve">number of juvenile </w:t>
      </w:r>
      <w:r w:rsidR="00EF77A7">
        <w:t xml:space="preserve">Chinook salmon </w:t>
      </w:r>
      <w:r w:rsidR="000E6978">
        <w:t xml:space="preserve">consumed daily by pinnipeds </w:t>
      </w:r>
      <w:r w:rsidR="00EF77A7">
        <w:t>range</w:t>
      </w:r>
      <w:r w:rsidR="00C16294">
        <w:t>d</w:t>
      </w:r>
      <w:r w:rsidR="00EF77A7">
        <w:t xml:space="preserve"> from </w:t>
      </w:r>
      <w:r w:rsidR="00341C99">
        <w:t>0.2</w:t>
      </w:r>
      <w:r w:rsidR="006E7CFC">
        <w:t>4</w:t>
      </w:r>
      <w:r w:rsidR="00EF77A7">
        <w:t xml:space="preserve"> </w:t>
      </w:r>
      <w:r w:rsidR="000635AB">
        <w:t xml:space="preserve">individual fish </w:t>
      </w:r>
      <w:r w:rsidR="00EF77A7">
        <w:t xml:space="preserve">for </w:t>
      </w:r>
      <w:r w:rsidR="00341C99">
        <w:t xml:space="preserve">male California </w:t>
      </w:r>
      <w:r w:rsidR="00EF77A7">
        <w:t xml:space="preserve">sea lions to </w:t>
      </w:r>
      <w:r w:rsidR="00AD5703">
        <w:t>5.4</w:t>
      </w:r>
      <w:r w:rsidR="00EF77A7">
        <w:t xml:space="preserve"> </w:t>
      </w:r>
      <w:r w:rsidR="00601D5F">
        <w:t xml:space="preserve">smolts </w:t>
      </w:r>
      <w:r w:rsidR="000635AB">
        <w:t xml:space="preserve">per day </w:t>
      </w:r>
      <w:r w:rsidR="00EF77A7">
        <w:t xml:space="preserve">for </w:t>
      </w:r>
      <w:r w:rsidR="000E6978">
        <w:t xml:space="preserve">male and female harbor seals </w:t>
      </w:r>
      <w:r w:rsidR="00EF77A7">
        <w:t>(</w:t>
      </w:r>
      <w:r w:rsidR="00601D5F">
        <w:fldChar w:fldCharType="begin"/>
      </w:r>
      <w:r w:rsidR="00601D5F">
        <w:instrText xml:space="preserve"> REF _Ref444596282 \h </w:instrText>
      </w:r>
      <w:r w:rsidR="00601D5F">
        <w:fldChar w:fldCharType="separate"/>
      </w:r>
      <w:r w:rsidR="00731691">
        <w:t xml:space="preserve">Table </w:t>
      </w:r>
      <w:r w:rsidR="00731691">
        <w:rPr>
          <w:noProof/>
        </w:rPr>
        <w:t>6</w:t>
      </w:r>
      <w:r w:rsidR="00601D5F">
        <w:fldChar w:fldCharType="end"/>
      </w:r>
      <w:r w:rsidR="00EF77A7">
        <w:t xml:space="preserve">). The daily consumption </w:t>
      </w:r>
      <w:r w:rsidR="007627AF">
        <w:t xml:space="preserve">of </w:t>
      </w:r>
      <w:r w:rsidR="000E6978">
        <w:t>adult Chinook across all predators range</w:t>
      </w:r>
      <w:r w:rsidR="007627AF">
        <w:t>d</w:t>
      </w:r>
      <w:r w:rsidR="000E6978">
        <w:t xml:space="preserve"> from 0.0</w:t>
      </w:r>
      <w:r w:rsidR="00FC026C">
        <w:t>2</w:t>
      </w:r>
      <w:r w:rsidR="000E6978">
        <w:t xml:space="preserve"> for male and female harbor seals to </w:t>
      </w:r>
      <w:r w:rsidR="00F54228">
        <w:t>14.1</w:t>
      </w:r>
      <w:r w:rsidR="000E6978">
        <w:t xml:space="preserve"> for male killer whales.  Consumption e</w:t>
      </w:r>
      <w:r w:rsidR="000635AB">
        <w:t xml:space="preserve">stimates </w:t>
      </w:r>
      <w:r w:rsidR="00EF77A7">
        <w:t xml:space="preserve">for male predators of a given age </w:t>
      </w:r>
      <w:r w:rsidR="00C16294">
        <w:t xml:space="preserve">were </w:t>
      </w:r>
      <w:r w:rsidR="00EF77A7">
        <w:t>consistently higher than females because of their size</w:t>
      </w:r>
      <w:r>
        <w:t xml:space="preserve">.  </w:t>
      </w:r>
      <w:r w:rsidR="000E6978">
        <w:t>The exception was t</w:t>
      </w:r>
      <w:r w:rsidR="00F423D7">
        <w:t>h</w:t>
      </w:r>
      <w:r>
        <w:t xml:space="preserve">e </w:t>
      </w:r>
      <w:r w:rsidR="00F423D7">
        <w:t xml:space="preserve">peak </w:t>
      </w:r>
      <w:r>
        <w:t xml:space="preserve">energetic demands of female harbor </w:t>
      </w:r>
      <w:r w:rsidR="007627AF">
        <w:t xml:space="preserve">seals </w:t>
      </w:r>
      <w:r>
        <w:t>d</w:t>
      </w:r>
      <w:r w:rsidR="000E6978">
        <w:t xml:space="preserve">uring lactation and pup rearing, which was </w:t>
      </w:r>
      <w:r>
        <w:t xml:space="preserve">comparable </w:t>
      </w:r>
      <w:r w:rsidR="000E6978">
        <w:t xml:space="preserve">to the </w:t>
      </w:r>
      <w:r>
        <w:t xml:space="preserve">peak energetic </w:t>
      </w:r>
      <w:r w:rsidR="000E6978">
        <w:t>demands of the larger male harbor seals.</w:t>
      </w:r>
    </w:p>
    <w:p w14:paraId="1217D5DF" w14:textId="77777777" w:rsidR="005455AE" w:rsidRPr="00D40E2C" w:rsidRDefault="00EF77A7" w:rsidP="00492B4B">
      <w:pPr>
        <w:pStyle w:val="Heading2"/>
        <w:spacing w:before="0"/>
      </w:pPr>
      <w:bookmarkStart w:id="94" w:name="annual-consumption-rates"/>
      <w:bookmarkStart w:id="95" w:name="comparing-numbers-to-biomass-consumed"/>
      <w:bookmarkEnd w:id="94"/>
      <w:bookmarkEnd w:id="95"/>
      <w:r w:rsidRPr="00D40E2C">
        <w:lastRenderedPageBreak/>
        <w:t>Comparing numbers to biomass consumed</w:t>
      </w:r>
    </w:p>
    <w:p w14:paraId="069308C8" w14:textId="00B375E6" w:rsidR="00A30AC1" w:rsidRDefault="00EF77A7" w:rsidP="007F0163">
      <w:pPr>
        <w:spacing w:before="0" w:after="0"/>
      </w:pPr>
      <w:r>
        <w:t xml:space="preserve">The time-series of Chinook </w:t>
      </w:r>
      <w:r w:rsidR="008F65EC">
        <w:t xml:space="preserve">salmon </w:t>
      </w:r>
      <w:r>
        <w:t xml:space="preserve">consumption </w:t>
      </w:r>
      <w:r w:rsidR="00130F69">
        <w:t>by</w:t>
      </w:r>
      <w:r>
        <w:t xml:space="preserve"> predator </w:t>
      </w:r>
      <w:r w:rsidR="00F1527F">
        <w:t xml:space="preserve">showed </w:t>
      </w:r>
      <w:r>
        <w:t xml:space="preserve">considerable differences depending on whether </w:t>
      </w:r>
      <w:r w:rsidR="00130F69">
        <w:t>the unit of currency is</w:t>
      </w:r>
      <w:r>
        <w:t xml:space="preserve"> numbers (</w:t>
      </w:r>
      <w:r w:rsidR="00B12E16">
        <w:fldChar w:fldCharType="begin"/>
      </w:r>
      <w:r w:rsidR="00B12E16">
        <w:instrText xml:space="preserve"> REF _Ref444604249 </w:instrText>
      </w:r>
      <w:r w:rsidR="00B12E16">
        <w:fldChar w:fldCharType="separate"/>
      </w:r>
      <w:r w:rsidR="00731691">
        <w:t xml:space="preserve">Figure </w:t>
      </w:r>
      <w:r w:rsidR="00731691">
        <w:rPr>
          <w:noProof/>
        </w:rPr>
        <w:t>1</w:t>
      </w:r>
      <w:r w:rsidR="00B12E16">
        <w:rPr>
          <w:noProof/>
        </w:rPr>
        <w:fldChar w:fldCharType="end"/>
      </w:r>
      <w:r>
        <w:t xml:space="preserve">, </w:t>
      </w:r>
      <w:r w:rsidR="00F559E2">
        <w:t>left</w:t>
      </w:r>
      <w:r>
        <w:t>) or biomass (</w:t>
      </w:r>
      <w:r w:rsidR="00B12E16">
        <w:fldChar w:fldCharType="begin"/>
      </w:r>
      <w:r w:rsidR="00B12E16">
        <w:instrText xml:space="preserve"> REF _Ref444604249 </w:instrText>
      </w:r>
      <w:r w:rsidR="00B12E16">
        <w:fldChar w:fldCharType="separate"/>
      </w:r>
      <w:r w:rsidR="00731691">
        <w:t xml:space="preserve">Figure </w:t>
      </w:r>
      <w:r w:rsidR="00731691">
        <w:rPr>
          <w:noProof/>
        </w:rPr>
        <w:t>1</w:t>
      </w:r>
      <w:r w:rsidR="00B12E16">
        <w:rPr>
          <w:noProof/>
        </w:rPr>
        <w:fldChar w:fldCharType="end"/>
      </w:r>
      <w:r>
        <w:t xml:space="preserve">, </w:t>
      </w:r>
      <w:r w:rsidR="00F559E2">
        <w:t>right</w:t>
      </w:r>
      <w:r>
        <w:t xml:space="preserve">). </w:t>
      </w:r>
      <w:r w:rsidR="000E6978">
        <w:t>Summed across all seasons, b</w:t>
      </w:r>
      <w:r>
        <w:t xml:space="preserve">eginning in 1970 the harbor seals </w:t>
      </w:r>
      <w:r w:rsidR="000E6978">
        <w:t xml:space="preserve">were </w:t>
      </w:r>
      <w:r w:rsidR="00130F69">
        <w:t xml:space="preserve">estimated to </w:t>
      </w:r>
      <w:r w:rsidR="008F65EC">
        <w:t>consume</w:t>
      </w:r>
      <w:r w:rsidR="000E6978">
        <w:t xml:space="preserve"> a total of </w:t>
      </w:r>
      <w:r w:rsidR="00FC026C">
        <w:t>1.1 million</w:t>
      </w:r>
      <w:r>
        <w:t xml:space="preserve"> </w:t>
      </w:r>
      <w:r w:rsidR="0074220B">
        <w:t xml:space="preserve">individual </w:t>
      </w:r>
      <w:r w:rsidR="000E6978">
        <w:t>Chinook</w:t>
      </w:r>
      <w:r>
        <w:t xml:space="preserve">, approximately </w:t>
      </w:r>
      <w:r w:rsidR="00735F7D">
        <w:t>t</w:t>
      </w:r>
      <w:r w:rsidR="00FC026C">
        <w:t>hirteen</w:t>
      </w:r>
      <w:r>
        <w:t xml:space="preserve"> times greater </w:t>
      </w:r>
      <w:r w:rsidR="00130F69">
        <w:t xml:space="preserve">in number </w:t>
      </w:r>
      <w:r>
        <w:t xml:space="preserve">than the </w:t>
      </w:r>
      <w:r w:rsidR="002E5E7D">
        <w:t>84</w:t>
      </w:r>
      <w:r>
        <w:t>,</w:t>
      </w:r>
      <w:r w:rsidR="002E5E7D">
        <w:t>5</w:t>
      </w:r>
      <w:r>
        <w:t xml:space="preserve">00 </w:t>
      </w:r>
      <w:r w:rsidR="000E6978">
        <w:t xml:space="preserve">Chinook salmon </w:t>
      </w:r>
      <w:r>
        <w:t xml:space="preserve">consumed by killer whales that year. By </w:t>
      </w:r>
      <w:r w:rsidR="007F3736">
        <w:t>2015</w:t>
      </w:r>
      <w:r w:rsidR="002237E2">
        <w:t>,</w:t>
      </w:r>
      <w:r>
        <w:t xml:space="preserve"> the number </w:t>
      </w:r>
      <w:r w:rsidR="002237E2">
        <w:t xml:space="preserve">of </w:t>
      </w:r>
      <w:r w:rsidR="000E6978">
        <w:t xml:space="preserve">Chinook </w:t>
      </w:r>
      <w:r w:rsidR="00303103">
        <w:t xml:space="preserve">salmon </w:t>
      </w:r>
      <w:r>
        <w:t xml:space="preserve">consumed by harbor seals </w:t>
      </w:r>
      <w:r w:rsidR="000E6978">
        <w:t>was</w:t>
      </w:r>
      <w:r>
        <w:t xml:space="preserve"> estimated to have increased to </w:t>
      </w:r>
      <w:r w:rsidR="007F3736">
        <w:t>8.6</w:t>
      </w:r>
      <w:r w:rsidR="00FC026C">
        <w:t xml:space="preserve"> million</w:t>
      </w:r>
      <w:r w:rsidR="002237E2">
        <w:t>, or</w:t>
      </w:r>
      <w:r>
        <w:t xml:space="preserve"> </w:t>
      </w:r>
      <w:r w:rsidR="00FA4A13">
        <w:t xml:space="preserve">more than </w:t>
      </w:r>
      <w:r w:rsidR="007F3736">
        <w:t xml:space="preserve">104 </w:t>
      </w:r>
      <w:r w:rsidR="00FA4A13">
        <w:t xml:space="preserve">times the </w:t>
      </w:r>
      <w:r w:rsidR="002E5E7D">
        <w:t>80</w:t>
      </w:r>
      <w:r>
        <w:t xml:space="preserve">,000 </w:t>
      </w:r>
      <w:r w:rsidR="00FA4A13">
        <w:t>Chinook</w:t>
      </w:r>
      <w:r>
        <w:t xml:space="preserve"> </w:t>
      </w:r>
      <w:r w:rsidR="002237E2">
        <w:t xml:space="preserve">estimated to be </w:t>
      </w:r>
      <w:r>
        <w:t>consumed by killer whales.</w:t>
      </w:r>
      <w:r w:rsidR="00FA4A13">
        <w:t xml:space="preserve">  </w:t>
      </w:r>
      <w:r w:rsidR="00A30AC1">
        <w:t>As a sensitivity</w:t>
      </w:r>
      <w:r w:rsidR="00F559E2">
        <w:t xml:space="preserve"> test</w:t>
      </w:r>
      <w:r w:rsidR="00A30AC1">
        <w:t xml:space="preserve">, we also ran </w:t>
      </w:r>
      <w:r w:rsidR="00F559E2">
        <w:t xml:space="preserve">a </w:t>
      </w:r>
      <w:r w:rsidR="00A30AC1">
        <w:t xml:space="preserve">scenario </w:t>
      </w:r>
      <w:r w:rsidR="00F559E2">
        <w:t xml:space="preserve">in which </w:t>
      </w:r>
      <w:r w:rsidR="00A30AC1">
        <w:t>harbor seal populations declined by 4% annually</w:t>
      </w:r>
      <w:r w:rsidR="00DB65D9">
        <w:t xml:space="preserve"> after 1999</w:t>
      </w:r>
      <w:r w:rsidR="00A30AC1">
        <w:t xml:space="preserve">, </w:t>
      </w:r>
      <w:r w:rsidR="00D91D6A">
        <w:t xml:space="preserve">resulting in decline in their total Chinook salmon consumption in 2015 to 4.1 million </w:t>
      </w:r>
      <w:r w:rsidR="004C3CF9">
        <w:t>individuals (Appendix Figure A-5</w:t>
      </w:r>
      <w:r w:rsidR="00D91D6A">
        <w:t xml:space="preserve">).  </w:t>
      </w:r>
      <w:r w:rsidR="002E5E7D">
        <w:t xml:space="preserve">In 2015, </w:t>
      </w:r>
      <w:r w:rsidR="00467FA4">
        <w:t xml:space="preserve">Steller and California </w:t>
      </w:r>
      <w:r w:rsidR="007D538F">
        <w:t xml:space="preserve">sea lion consumption </w:t>
      </w:r>
      <w:r w:rsidR="00F559E2">
        <w:t xml:space="preserve">of </w:t>
      </w:r>
      <w:r w:rsidR="002E5E7D">
        <w:t xml:space="preserve">individual Chinook </w:t>
      </w:r>
      <w:r w:rsidR="007D538F">
        <w:t xml:space="preserve">is </w:t>
      </w:r>
      <w:r w:rsidR="00E33B4C">
        <w:t>closer to killer whales</w:t>
      </w:r>
      <w:r w:rsidR="007D538F">
        <w:t>,</w:t>
      </w:r>
      <w:r w:rsidR="00E33B4C">
        <w:t xml:space="preserve"> </w:t>
      </w:r>
      <w:r w:rsidR="007D538F">
        <w:t>with</w:t>
      </w:r>
      <w:r w:rsidR="00467FA4">
        <w:t xml:space="preserve"> </w:t>
      </w:r>
      <w:r w:rsidR="007D1CC5">
        <w:t>10</w:t>
      </w:r>
      <w:r w:rsidR="002E5E7D">
        <w:t>4</w:t>
      </w:r>
      <w:r w:rsidR="00FF66B2">
        <w:t>,000</w:t>
      </w:r>
      <w:r w:rsidR="007D1CC5">
        <w:t xml:space="preserve"> </w:t>
      </w:r>
      <w:r w:rsidR="00467FA4">
        <w:t xml:space="preserve">and </w:t>
      </w:r>
      <w:r w:rsidR="007F3736">
        <w:t>55</w:t>
      </w:r>
      <w:r w:rsidR="00FF66B2">
        <w:t>,</w:t>
      </w:r>
      <w:r w:rsidR="00FC026C">
        <w:t>7</w:t>
      </w:r>
      <w:r w:rsidR="00FF66B2">
        <w:t>00</w:t>
      </w:r>
      <w:r w:rsidR="007D1CC5">
        <w:t xml:space="preserve"> </w:t>
      </w:r>
      <w:r w:rsidR="007D538F">
        <w:t>individuals consumed</w:t>
      </w:r>
      <w:r w:rsidR="00FF66B2">
        <w:t>, respectively</w:t>
      </w:r>
      <w:r w:rsidR="0074220B">
        <w:t xml:space="preserve">.  </w:t>
      </w:r>
      <w:r w:rsidR="00467FA4">
        <w:t xml:space="preserve">The </w:t>
      </w:r>
      <w:r w:rsidR="004C3CF9">
        <w:t xml:space="preserve">annual </w:t>
      </w:r>
      <w:r w:rsidR="00467FA4">
        <w:t xml:space="preserve">biomass of Chinook salmon consumed has remained relatively constant for killer whales, ranging from </w:t>
      </w:r>
      <w:r w:rsidR="004C3CF9">
        <w:t xml:space="preserve">576 </w:t>
      </w:r>
      <w:r w:rsidR="00467FA4">
        <w:t xml:space="preserve">to </w:t>
      </w:r>
      <w:r w:rsidR="004C3CF9">
        <w:t>567</w:t>
      </w:r>
      <w:r w:rsidR="00F559E2">
        <w:t xml:space="preserve"> </w:t>
      </w:r>
      <w:r w:rsidR="00467FA4">
        <w:t>metric tons between 1970 and 2015</w:t>
      </w:r>
      <w:r w:rsidR="004172A9">
        <w:t xml:space="preserve">, but the consumption by pinnipeds has </w:t>
      </w:r>
      <w:r w:rsidR="004172A9" w:rsidRPr="007E29AB">
        <w:t xml:space="preserve">increased </w:t>
      </w:r>
      <w:r w:rsidR="004172A9" w:rsidRPr="0092400F">
        <w:t xml:space="preserve">from </w:t>
      </w:r>
      <w:r w:rsidR="004C3CF9" w:rsidRPr="0092400F">
        <w:t>68</w:t>
      </w:r>
      <w:r w:rsidR="004172A9" w:rsidRPr="0092400F">
        <w:t xml:space="preserve"> to </w:t>
      </w:r>
      <w:r w:rsidR="004C3CF9" w:rsidRPr="007E29AB">
        <w:t xml:space="preserve">625 </w:t>
      </w:r>
      <w:r w:rsidR="004172A9" w:rsidRPr="0092400F">
        <w:t xml:space="preserve">metric tons. </w:t>
      </w:r>
      <w:r w:rsidR="00467FA4" w:rsidRPr="0092400F">
        <w:t xml:space="preserve">  </w:t>
      </w:r>
      <w:r w:rsidR="004172A9" w:rsidRPr="0092400F">
        <w:t xml:space="preserve">The </w:t>
      </w:r>
      <w:r w:rsidR="00467FA4" w:rsidRPr="0092400F">
        <w:t xml:space="preserve">ratio </w:t>
      </w:r>
      <w:r w:rsidR="008F65EC" w:rsidRPr="0092400F">
        <w:t xml:space="preserve">of </w:t>
      </w:r>
      <w:r w:rsidR="00217DA8">
        <w:t xml:space="preserve">biomass </w:t>
      </w:r>
      <w:r w:rsidR="008F65EC" w:rsidRPr="0092400F">
        <w:t xml:space="preserve">consumption by </w:t>
      </w:r>
      <w:r w:rsidR="00467FA4" w:rsidRPr="0092400F">
        <w:t>killer whale</w:t>
      </w:r>
      <w:r w:rsidR="008F65EC" w:rsidRPr="0092400F">
        <w:t>s</w:t>
      </w:r>
      <w:r w:rsidR="00467FA4" w:rsidRPr="0092400F">
        <w:t xml:space="preserve"> </w:t>
      </w:r>
      <w:r w:rsidR="00D6110A" w:rsidRPr="0092400F">
        <w:t xml:space="preserve">to </w:t>
      </w:r>
      <w:r w:rsidR="00467FA4" w:rsidRPr="0092400F">
        <w:t>pinniped</w:t>
      </w:r>
      <w:r w:rsidR="008F65EC" w:rsidRPr="0092400F">
        <w:t>s</w:t>
      </w:r>
      <w:r w:rsidR="00D6110A" w:rsidRPr="0092400F">
        <w:t xml:space="preserve"> </w:t>
      </w:r>
      <w:r w:rsidR="00467FA4" w:rsidRPr="0092400F">
        <w:t>during the</w:t>
      </w:r>
      <w:r w:rsidR="00467FA4">
        <w:t xml:space="preserve"> summer months </w:t>
      </w:r>
      <w:r w:rsidR="008F65EC">
        <w:t>(</w:t>
      </w:r>
      <w:r w:rsidR="004B6D85">
        <w:t xml:space="preserve">May through September </w:t>
      </w:r>
      <w:r w:rsidR="00467FA4">
        <w:t xml:space="preserve">when whales are </w:t>
      </w:r>
      <w:r w:rsidR="004B6D85">
        <w:t xml:space="preserve">most likely </w:t>
      </w:r>
      <w:r w:rsidR="00467FA4">
        <w:t>present</w:t>
      </w:r>
      <w:r w:rsidR="008F65EC">
        <w:t>)</w:t>
      </w:r>
      <w:r w:rsidR="00050954">
        <w:t xml:space="preserve"> has decreased </w:t>
      </w:r>
      <w:r w:rsidR="00DC2434">
        <w:t xml:space="preserve">from </w:t>
      </w:r>
      <w:r w:rsidR="004C3CF9">
        <w:t>26</w:t>
      </w:r>
      <w:r w:rsidR="00DC2434">
        <w:t xml:space="preserve">:1 </w:t>
      </w:r>
      <w:r w:rsidR="00050954">
        <w:t xml:space="preserve">in 1970 </w:t>
      </w:r>
      <w:r w:rsidR="00127342">
        <w:t xml:space="preserve">to </w:t>
      </w:r>
      <w:r w:rsidR="004C3CF9">
        <w:t>3</w:t>
      </w:r>
      <w:r w:rsidR="005C281A">
        <w:t>:1</w:t>
      </w:r>
      <w:r w:rsidR="00127342">
        <w:t xml:space="preserve"> by </w:t>
      </w:r>
      <w:r w:rsidR="00050954">
        <w:t xml:space="preserve">2015.  </w:t>
      </w:r>
    </w:p>
    <w:p w14:paraId="6D0969E4" w14:textId="4FE3AD08" w:rsidR="00141126" w:rsidRDefault="00B12E16" w:rsidP="00492B4B">
      <w:pPr>
        <w:spacing w:before="0" w:after="0"/>
      </w:pPr>
      <w:r>
        <w:fldChar w:fldCharType="begin"/>
      </w:r>
      <w:r>
        <w:instrText xml:space="preserve"> REF _Ref444604249 </w:instrText>
      </w:r>
      <w:r>
        <w:fldChar w:fldCharType="separate"/>
      </w:r>
      <w:r w:rsidR="00731691">
        <w:t xml:space="preserve">Figure </w:t>
      </w:r>
      <w:r w:rsidR="00731691">
        <w:rPr>
          <w:noProof/>
        </w:rPr>
        <w:t>1</w:t>
      </w:r>
      <w:r>
        <w:rPr>
          <w:noProof/>
        </w:rPr>
        <w:fldChar w:fldCharType="end"/>
      </w:r>
      <w:r w:rsidR="00141126">
        <w:t xml:space="preserve"> also displays the seasonal variability in Chinook </w:t>
      </w:r>
      <w:r w:rsidR="001E30C7">
        <w:t xml:space="preserve">salmon </w:t>
      </w:r>
      <w:r w:rsidR="00141126">
        <w:t>consumption based on predator occupancy</w:t>
      </w:r>
      <w:r w:rsidR="009A50B1">
        <w:t xml:space="preserve"> within the spatial confines of the Puget Sound </w:t>
      </w:r>
      <w:r w:rsidR="00937E34">
        <w:t xml:space="preserve">and surrounding </w:t>
      </w:r>
      <w:r w:rsidR="009A50B1">
        <w:t>inland waters</w:t>
      </w:r>
      <w:r w:rsidR="00141126">
        <w:t xml:space="preserve">.  Killer whales are nearly absent during the </w:t>
      </w:r>
      <w:r w:rsidR="00864220">
        <w:lastRenderedPageBreak/>
        <w:t xml:space="preserve">late fall through winter </w:t>
      </w:r>
      <w:r w:rsidR="00141126">
        <w:t xml:space="preserve">months, and as a result their consumption of Chinook </w:t>
      </w:r>
      <w:r w:rsidR="001E30C7">
        <w:t xml:space="preserve">salmon </w:t>
      </w:r>
      <w:r w:rsidR="00141126">
        <w:t xml:space="preserve">decreases from an average </w:t>
      </w:r>
      <w:r w:rsidR="00D171CD">
        <w:t>5</w:t>
      </w:r>
      <w:r w:rsidR="004C3CF9">
        <w:t xml:space="preserve">54 </w:t>
      </w:r>
      <w:r w:rsidR="00141126">
        <w:t xml:space="preserve">metric tons </w:t>
      </w:r>
      <w:r w:rsidR="00864220">
        <w:t>during spring and summer</w:t>
      </w:r>
      <w:r w:rsidR="003C35FC">
        <w:t xml:space="preserve"> in 2015</w:t>
      </w:r>
      <w:r w:rsidR="00864220">
        <w:t xml:space="preserve">, </w:t>
      </w:r>
      <w:r w:rsidR="00141126">
        <w:t>to just 1</w:t>
      </w:r>
      <w:r w:rsidR="00E158EE">
        <w:t>3</w:t>
      </w:r>
      <w:r w:rsidR="00141126">
        <w:t xml:space="preserve"> thousand metric tons</w:t>
      </w:r>
      <w:r w:rsidR="00864220">
        <w:t xml:space="preserve"> during the fall and winter</w:t>
      </w:r>
      <w:r w:rsidR="00141126">
        <w:t>.  Conversely, sea lion abundance peaks during the fall and winter months, and consequently their consumption</w:t>
      </w:r>
      <w:r w:rsidR="00864220">
        <w:t xml:space="preserve"> decreased from </w:t>
      </w:r>
      <w:r w:rsidR="00DA7906">
        <w:t>5</w:t>
      </w:r>
      <w:r w:rsidR="00E158EE">
        <w:t>4</w:t>
      </w:r>
      <w:r w:rsidR="007D1CC5">
        <w:t xml:space="preserve"> </w:t>
      </w:r>
      <w:r w:rsidR="00864220">
        <w:t xml:space="preserve">metric tons </w:t>
      </w:r>
      <w:r w:rsidR="007D1CC5">
        <w:t xml:space="preserve">during </w:t>
      </w:r>
      <w:r w:rsidR="00CC173B">
        <w:t>fall and winter</w:t>
      </w:r>
      <w:r w:rsidR="007D1CC5">
        <w:t xml:space="preserve"> </w:t>
      </w:r>
      <w:r w:rsidR="003C35FC">
        <w:t xml:space="preserve">of 2015 </w:t>
      </w:r>
      <w:r w:rsidR="00864220">
        <w:t xml:space="preserve">to </w:t>
      </w:r>
      <w:r w:rsidR="00D171CD">
        <w:t>3</w:t>
      </w:r>
      <w:r w:rsidR="007D1CC5">
        <w:t xml:space="preserve"> </w:t>
      </w:r>
      <w:r w:rsidR="001E30C7">
        <w:t xml:space="preserve">metric tons </w:t>
      </w:r>
      <w:r w:rsidR="00864220">
        <w:t xml:space="preserve">during </w:t>
      </w:r>
      <w:r w:rsidR="00CC173B">
        <w:t>spring and summer</w:t>
      </w:r>
      <w:r w:rsidR="00141126">
        <w:t>.  Harbor seals are year</w:t>
      </w:r>
      <w:r w:rsidR="00F559E2">
        <w:t>-</w:t>
      </w:r>
      <w:r w:rsidR="00141126">
        <w:t xml:space="preserve">round residents so their consumption is </w:t>
      </w:r>
      <w:r w:rsidR="00CC173B">
        <w:t xml:space="preserve">evenly </w:t>
      </w:r>
      <w:r w:rsidR="00141126">
        <w:t>distributed</w:t>
      </w:r>
      <w:r w:rsidR="00CC173B">
        <w:t>, with</w:t>
      </w:r>
      <w:r w:rsidR="00141126">
        <w:t xml:space="preserve"> </w:t>
      </w:r>
      <w:r w:rsidR="00CC173B">
        <w:t xml:space="preserve">between </w:t>
      </w:r>
      <w:r w:rsidR="00DA7906">
        <w:t>38</w:t>
      </w:r>
      <w:r w:rsidR="00E158EE">
        <w:t>.0</w:t>
      </w:r>
      <w:r w:rsidR="00CC173B">
        <w:t xml:space="preserve"> to </w:t>
      </w:r>
      <w:r w:rsidR="00DA7906">
        <w:t>55</w:t>
      </w:r>
      <w:r w:rsidR="006B3189">
        <w:t>.0</w:t>
      </w:r>
      <w:r w:rsidR="00CC173B">
        <w:t xml:space="preserve"> tons per month depending on their breeding/pupping activity</w:t>
      </w:r>
      <w:r w:rsidR="00141126">
        <w:t>.</w:t>
      </w:r>
    </w:p>
    <w:p w14:paraId="46568D1A" w14:textId="71C811C5" w:rsidR="005455AE" w:rsidRPr="00D40E2C" w:rsidRDefault="00EA154C" w:rsidP="00492B4B">
      <w:pPr>
        <w:pStyle w:val="Heading2"/>
        <w:spacing w:before="0"/>
      </w:pPr>
      <w:bookmarkStart w:id="96" w:name="genetic-verses-frequency-of-occurence-di"/>
      <w:bookmarkStart w:id="97" w:name="harbor-seal-effects-on-future-returns"/>
      <w:bookmarkEnd w:id="96"/>
      <w:bookmarkEnd w:id="97"/>
      <w:r>
        <w:t>Pinniped</w:t>
      </w:r>
      <w:r w:rsidR="00EF77A7" w:rsidRPr="00D40E2C">
        <w:t xml:space="preserve"> effects on future returns</w:t>
      </w:r>
    </w:p>
    <w:p w14:paraId="4276AD3D" w14:textId="0C0906AD" w:rsidR="00E76541" w:rsidRDefault="00E76541" w:rsidP="00492B4B">
      <w:pPr>
        <w:spacing w:before="0" w:after="0"/>
      </w:pPr>
      <w:r>
        <w:t xml:space="preserve">Between 1970 and 2015, most of the </w:t>
      </w:r>
      <w:r w:rsidR="00235FC7">
        <w:t xml:space="preserve">estimated increase in </w:t>
      </w:r>
      <w:r>
        <w:t xml:space="preserve">consumption </w:t>
      </w:r>
      <w:r w:rsidR="00E55455">
        <w:t xml:space="preserve">on salmon </w:t>
      </w:r>
      <w:r>
        <w:t xml:space="preserve">resulted from pinniped </w:t>
      </w:r>
      <w:r w:rsidRPr="004F0D41">
        <w:t xml:space="preserve">predation on </w:t>
      </w:r>
      <w:r w:rsidR="00E55455">
        <w:t xml:space="preserve">juvenile salmon </w:t>
      </w:r>
      <w:r w:rsidRPr="004F0D41">
        <w:t>smolts</w:t>
      </w:r>
      <w:r w:rsidR="008F7B7A" w:rsidRPr="004F0D41">
        <w:t xml:space="preserve"> (</w:t>
      </w:r>
      <w:r w:rsidR="008F7B7A" w:rsidRPr="00CD5823">
        <w:t>Figure 2)</w:t>
      </w:r>
      <w:r w:rsidRPr="00CD5823">
        <w:t>.</w:t>
      </w:r>
      <w:r w:rsidRPr="004F0D41">
        <w:t xml:space="preserve">  Smolt</w:t>
      </w:r>
      <w:r>
        <w:t xml:space="preserve"> consumption for harbor seals </w:t>
      </w:r>
      <w:r w:rsidR="00235FC7">
        <w:t>was estimated to increase</w:t>
      </w:r>
      <w:r>
        <w:t xml:space="preserve"> from </w:t>
      </w:r>
      <w:r w:rsidR="00C245DA">
        <w:t>1</w:t>
      </w:r>
      <w:r w:rsidR="00050125">
        <w:t>.1</w:t>
      </w:r>
      <w:r w:rsidR="00F559E2">
        <w:t xml:space="preserve"> </w:t>
      </w:r>
      <w:r w:rsidR="00050125">
        <w:t>million</w:t>
      </w:r>
      <w:r w:rsidR="00C245DA">
        <w:t xml:space="preserve"> in 1970</w:t>
      </w:r>
      <w:r>
        <w:t xml:space="preserve"> to </w:t>
      </w:r>
      <w:r w:rsidR="003D47E1">
        <w:t xml:space="preserve">a peak of </w:t>
      </w:r>
      <w:r w:rsidR="00050125">
        <w:t>7.8 million</w:t>
      </w:r>
      <w:r w:rsidR="003D47E1">
        <w:t xml:space="preserve"> in </w:t>
      </w:r>
      <w:r w:rsidR="00050125">
        <w:t>2015</w:t>
      </w:r>
      <w:r>
        <w:t>, while consumption of adult Chinook increased from 1</w:t>
      </w:r>
      <w:r w:rsidR="00050125">
        <w:t>0,400</w:t>
      </w:r>
      <w:r>
        <w:t xml:space="preserve"> to </w:t>
      </w:r>
      <w:r w:rsidR="00050125">
        <w:t>89</w:t>
      </w:r>
      <w:r w:rsidR="003D47E1">
        <w:t>,</w:t>
      </w:r>
      <w:r w:rsidR="00050125">
        <w:t>000</w:t>
      </w:r>
      <w:r>
        <w:t xml:space="preserve">.  The </w:t>
      </w:r>
      <w:r w:rsidR="003D47E1">
        <w:t xml:space="preserve">combined </w:t>
      </w:r>
      <w:r>
        <w:t xml:space="preserve">smolt consumption by Steller and California sea lions </w:t>
      </w:r>
      <w:r w:rsidR="00235FC7">
        <w:t xml:space="preserve">was estimated to </w:t>
      </w:r>
      <w:r w:rsidR="003D47E1">
        <w:t xml:space="preserve">have </w:t>
      </w:r>
      <w:r w:rsidR="00235FC7">
        <w:t>increase</w:t>
      </w:r>
      <w:r w:rsidR="003D47E1">
        <w:t>d</w:t>
      </w:r>
      <w:r w:rsidR="00235FC7">
        <w:t xml:space="preserve"> </w:t>
      </w:r>
      <w:r>
        <w:t xml:space="preserve">from </w:t>
      </w:r>
      <w:r w:rsidR="003D47E1">
        <w:t xml:space="preserve">1,800 </w:t>
      </w:r>
      <w:r>
        <w:t xml:space="preserve">in 1970 to </w:t>
      </w:r>
      <w:r w:rsidR="00050125">
        <w:t>143</w:t>
      </w:r>
      <w:r w:rsidR="003D47E1">
        <w:t>,</w:t>
      </w:r>
      <w:r w:rsidR="00050125">
        <w:t>9</w:t>
      </w:r>
      <w:r w:rsidR="003D47E1">
        <w:t>00</w:t>
      </w:r>
      <w:r w:rsidR="007957F2">
        <w:t xml:space="preserve"> in 2015</w:t>
      </w:r>
      <w:r w:rsidR="003110B9">
        <w:t>, w</w:t>
      </w:r>
      <w:r w:rsidR="007957F2">
        <w:t>hile t</w:t>
      </w:r>
      <w:r w:rsidR="00A66625">
        <w:t>he</w:t>
      </w:r>
      <w:r w:rsidR="007957F2">
        <w:t>ir</w:t>
      </w:r>
      <w:r w:rsidR="00A66625">
        <w:t xml:space="preserve"> </w:t>
      </w:r>
      <w:r>
        <w:t xml:space="preserve">consumption of adult Chinook </w:t>
      </w:r>
      <w:r w:rsidR="005D01E0">
        <w:t xml:space="preserve">salmon </w:t>
      </w:r>
      <w:r>
        <w:t xml:space="preserve">increased from </w:t>
      </w:r>
      <w:r w:rsidR="00A66625">
        <w:t>4</w:t>
      </w:r>
      <w:r w:rsidR="00050125">
        <w:t>2</w:t>
      </w:r>
      <w:r w:rsidR="00A66625">
        <w:t xml:space="preserve"> </w:t>
      </w:r>
      <w:r w:rsidR="007957F2">
        <w:t xml:space="preserve">in 1970 to </w:t>
      </w:r>
      <w:r w:rsidR="00C245DA">
        <w:t>1</w:t>
      </w:r>
      <w:r w:rsidR="00050125">
        <w:t>4</w:t>
      </w:r>
      <w:r w:rsidR="00C245DA">
        <w:t>,</w:t>
      </w:r>
      <w:r w:rsidR="00050125">
        <w:t>4</w:t>
      </w:r>
      <w:r w:rsidR="007957F2">
        <w:t>00 in 2015</w:t>
      </w:r>
      <w:r>
        <w:t>.</w:t>
      </w:r>
    </w:p>
    <w:p w14:paraId="27D2F592" w14:textId="5CA57939" w:rsidR="002C4040" w:rsidRDefault="00A90C60" w:rsidP="00492B4B">
      <w:pPr>
        <w:spacing w:before="0" w:after="0"/>
      </w:pPr>
      <w:r>
        <w:t>Based on our simple salmon life history model</w:t>
      </w:r>
      <w:r w:rsidR="009A50B1">
        <w:t xml:space="preserve">, which does not include density dependent mortality or other </w:t>
      </w:r>
      <w:r w:rsidR="00E25737">
        <w:t xml:space="preserve">sources of </w:t>
      </w:r>
      <w:r w:rsidR="009A50B1">
        <w:t>predat</w:t>
      </w:r>
      <w:r w:rsidR="00E25737">
        <w:t>ion</w:t>
      </w:r>
      <w:r w:rsidR="009A50B1">
        <w:t xml:space="preserve"> (e.g., </w:t>
      </w:r>
      <w:r w:rsidR="004612BC">
        <w:t>piscivorous</w:t>
      </w:r>
      <w:r w:rsidR="009A50B1">
        <w:t xml:space="preserve"> birds, porpoises, etc.)</w:t>
      </w:r>
      <w:r>
        <w:t xml:space="preserve">, </w:t>
      </w:r>
      <w:r w:rsidR="00E5753A">
        <w:t xml:space="preserve">we estimate the adult equivalents </w:t>
      </w:r>
      <w:r w:rsidR="003E50C6">
        <w:t xml:space="preserve">from smolt consumption by pinnipeds.  </w:t>
      </w:r>
      <w:r w:rsidR="00E25737" w:rsidRPr="00C94F84">
        <w:t xml:space="preserve">Our results suggest </w:t>
      </w:r>
      <w:r w:rsidR="003E50C6" w:rsidRPr="00C94F84">
        <w:t xml:space="preserve">that </w:t>
      </w:r>
      <w:r w:rsidR="00E25737" w:rsidRPr="00C94F84">
        <w:t xml:space="preserve">the </w:t>
      </w:r>
      <w:r w:rsidR="00B670BC" w:rsidRPr="00C94F84">
        <w:t xml:space="preserve">total </w:t>
      </w:r>
      <w:r w:rsidRPr="00C94F84">
        <w:t xml:space="preserve">adult </w:t>
      </w:r>
      <w:r w:rsidR="000F75E5" w:rsidRPr="00C94F84">
        <w:t xml:space="preserve">returns </w:t>
      </w:r>
      <w:r w:rsidR="00B670BC" w:rsidRPr="00C94F84">
        <w:t xml:space="preserve">within Puget Sound during 2015 would be </w:t>
      </w:r>
      <w:r w:rsidR="003E50C6" w:rsidRPr="00C94F84">
        <w:t xml:space="preserve">diminished by </w:t>
      </w:r>
      <w:r w:rsidR="001740D0" w:rsidRPr="00C94F84">
        <w:t>1</w:t>
      </w:r>
      <w:r w:rsidR="003C35FC" w:rsidRPr="00C94F84">
        <w:t>,</w:t>
      </w:r>
      <w:r w:rsidR="00817832">
        <w:t>0</w:t>
      </w:r>
      <w:r w:rsidRPr="00C94F84">
        <w:t xml:space="preserve">00 </w:t>
      </w:r>
      <w:r w:rsidR="003E50C6" w:rsidRPr="00C94F84">
        <w:t xml:space="preserve">individuals due to </w:t>
      </w:r>
      <w:r w:rsidRPr="00C94F84">
        <w:t xml:space="preserve">California sea lions, </w:t>
      </w:r>
      <w:r w:rsidR="00817832">
        <w:t>1</w:t>
      </w:r>
      <w:r w:rsidR="001740D0" w:rsidRPr="00C94F84">
        <w:t>,</w:t>
      </w:r>
      <w:r w:rsidR="00817832">
        <w:t>9</w:t>
      </w:r>
      <w:r w:rsidRPr="00C94F84">
        <w:t xml:space="preserve">00 </w:t>
      </w:r>
      <w:r w:rsidR="003E50C6" w:rsidRPr="00C94F84">
        <w:t>due to</w:t>
      </w:r>
      <w:r w:rsidRPr="00C94F84">
        <w:t xml:space="preserve"> Steller sea lions, and </w:t>
      </w:r>
      <w:r w:rsidR="00033E8A">
        <w:t>1</w:t>
      </w:r>
      <w:r w:rsidR="00817832">
        <w:t>58</w:t>
      </w:r>
      <w:r w:rsidRPr="00C94F84">
        <w:t>,</w:t>
      </w:r>
      <w:r w:rsidR="00817832">
        <w:t>7</w:t>
      </w:r>
      <w:r w:rsidR="00F17ABC" w:rsidRPr="00C94F84">
        <w:t xml:space="preserve">00 </w:t>
      </w:r>
      <w:r w:rsidR="003E50C6" w:rsidRPr="00C94F84">
        <w:t xml:space="preserve">due to </w:t>
      </w:r>
      <w:r w:rsidRPr="00C94F84">
        <w:t>harbor seals</w:t>
      </w:r>
      <w:r w:rsidR="005453B9">
        <w:t xml:space="preserve"> (Figure 3a-c)</w:t>
      </w:r>
      <w:r w:rsidRPr="00C94F84">
        <w:t>.</w:t>
      </w:r>
      <w:r>
        <w:t xml:space="preserve">  </w:t>
      </w:r>
      <w:bookmarkStart w:id="98" w:name="_Ref439828227"/>
      <w:r w:rsidR="000F75E5">
        <w:lastRenderedPageBreak/>
        <w:t>Summed across all pinnipeds, t</w:t>
      </w:r>
      <w:r w:rsidR="00645B74">
        <w:t xml:space="preserve">he total annual potential losses </w:t>
      </w:r>
      <w:r w:rsidR="00F17ABC">
        <w:t xml:space="preserve">increased </w:t>
      </w:r>
      <w:r w:rsidR="00645B74">
        <w:t xml:space="preserve">from </w:t>
      </w:r>
      <w:r w:rsidR="00817832">
        <w:t>18,800</w:t>
      </w:r>
      <w:r w:rsidR="00645B74">
        <w:t xml:space="preserve"> in 1970 to </w:t>
      </w:r>
      <w:r w:rsidR="00817832">
        <w:t>161</w:t>
      </w:r>
      <w:r w:rsidR="00F17ABC">
        <w:t>,</w:t>
      </w:r>
      <w:r w:rsidR="00817832">
        <w:t>6</w:t>
      </w:r>
      <w:r w:rsidR="00F17ABC">
        <w:t>00 in 2015</w:t>
      </w:r>
      <w:r w:rsidR="00645B74">
        <w:t xml:space="preserve">.  </w:t>
      </w:r>
      <w:r w:rsidR="009F2944">
        <w:t>T</w:t>
      </w:r>
      <w:r w:rsidR="009F656A">
        <w:t>he t</w:t>
      </w:r>
      <w:r w:rsidR="009F2944">
        <w:t xml:space="preserve">otal potential loss from pinniped predation in 2015 is </w:t>
      </w:r>
      <w:r w:rsidR="00050125">
        <w:t xml:space="preserve">double </w:t>
      </w:r>
      <w:r w:rsidR="009F2944">
        <w:t xml:space="preserve">the estimated </w:t>
      </w:r>
      <w:r w:rsidR="00935AA7">
        <w:t xml:space="preserve">consumption of </w:t>
      </w:r>
      <w:r w:rsidR="00F17ABC">
        <w:t>83,2</w:t>
      </w:r>
      <w:r w:rsidR="00935AA7">
        <w:t xml:space="preserve">00 </w:t>
      </w:r>
      <w:r w:rsidR="00AD209A">
        <w:t xml:space="preserve">adult </w:t>
      </w:r>
      <w:r w:rsidR="00935AA7">
        <w:t xml:space="preserve">Chinook </w:t>
      </w:r>
      <w:r w:rsidR="005D01E0">
        <w:t xml:space="preserve">salmon </w:t>
      </w:r>
      <w:r w:rsidR="009F2944">
        <w:t>by killer whale</w:t>
      </w:r>
      <w:r w:rsidR="005D01E0">
        <w:t>s</w:t>
      </w:r>
      <w:r w:rsidR="009F2944">
        <w:t xml:space="preserve"> (Figure 3d).</w:t>
      </w:r>
    </w:p>
    <w:p w14:paraId="35683D8B" w14:textId="77777777" w:rsidR="005455AE" w:rsidRPr="00D40E2C" w:rsidRDefault="00EF77A7" w:rsidP="00492B4B">
      <w:pPr>
        <w:pStyle w:val="Heading1"/>
        <w:spacing w:before="0"/>
      </w:pPr>
      <w:bookmarkStart w:id="99" w:name="discussion"/>
      <w:bookmarkEnd w:id="98"/>
      <w:bookmarkEnd w:id="99"/>
      <w:r w:rsidRPr="00D40E2C">
        <w:t>Discussion</w:t>
      </w:r>
    </w:p>
    <w:p w14:paraId="2172BACE" w14:textId="4BB3720B" w:rsidR="001B4714" w:rsidRDefault="00703FDB" w:rsidP="00492B4B">
      <w:pPr>
        <w:spacing w:before="0" w:after="0"/>
      </w:pPr>
      <w:r>
        <w:t xml:space="preserve">Our modeling </w:t>
      </w:r>
      <w:r w:rsidR="00EF77A7">
        <w:t>demonstrate</w:t>
      </w:r>
      <w:r>
        <w:t>s</w:t>
      </w:r>
      <w:r w:rsidR="00EF77A7">
        <w:t xml:space="preserve"> the</w:t>
      </w:r>
      <w:r>
        <w:t xml:space="preserve"> dynamic nature of marine mammal impacts</w:t>
      </w:r>
      <w:r w:rsidR="00EF77A7">
        <w:t xml:space="preserve"> on Chinook salmon in Puget Sound waters. Our </w:t>
      </w:r>
      <w:r w:rsidR="00A0445F">
        <w:t xml:space="preserve">bioenergetics modeling </w:t>
      </w:r>
      <w:r w:rsidR="00EF77A7">
        <w:t xml:space="preserve">results show that </w:t>
      </w:r>
      <w:r w:rsidR="00E54574">
        <w:t>al</w:t>
      </w:r>
      <w:r w:rsidR="00E47DDB">
        <w:t xml:space="preserve">though </w:t>
      </w:r>
      <w:r w:rsidR="00EF77A7">
        <w:t xml:space="preserve">harbor seals </w:t>
      </w:r>
      <w:r w:rsidR="00A0445F">
        <w:t xml:space="preserve">likely </w:t>
      </w:r>
      <w:r w:rsidR="00EF77A7">
        <w:t xml:space="preserve">consume less Chinook </w:t>
      </w:r>
      <w:r w:rsidR="009D251D">
        <w:t xml:space="preserve">salmon biomass </w:t>
      </w:r>
      <w:r w:rsidR="00E54574">
        <w:t xml:space="preserve">compared </w:t>
      </w:r>
      <w:r w:rsidR="001624E4">
        <w:t xml:space="preserve">to </w:t>
      </w:r>
      <w:r w:rsidR="00A0445F">
        <w:t xml:space="preserve">fish-eating ‘resident’ </w:t>
      </w:r>
      <w:r w:rsidR="009D251D">
        <w:t xml:space="preserve">killer whales, </w:t>
      </w:r>
      <w:r w:rsidR="00A0445F">
        <w:t xml:space="preserve">seals </w:t>
      </w:r>
      <w:r w:rsidR="009D251D">
        <w:t>consume many more Chinook salmon in terms of numbers of fish</w:t>
      </w:r>
      <w:r w:rsidR="00EF77A7">
        <w:t xml:space="preserve">. </w:t>
      </w:r>
      <w:r w:rsidR="00A0445F">
        <w:t>The selectivity or size preferences of the two species are very different, however -- t</w:t>
      </w:r>
      <w:r w:rsidR="001B4714">
        <w:t xml:space="preserve">he </w:t>
      </w:r>
      <w:r w:rsidR="00CB2039">
        <w:t xml:space="preserve">Chinook </w:t>
      </w:r>
      <w:r w:rsidR="007B2438">
        <w:t xml:space="preserve">salmon </w:t>
      </w:r>
      <w:r w:rsidR="00CB2039">
        <w:t xml:space="preserve">in </w:t>
      </w:r>
      <w:r w:rsidR="001B4714">
        <w:t>pinniped</w:t>
      </w:r>
      <w:r w:rsidR="00CB2039">
        <w:t xml:space="preserve"> diets</w:t>
      </w:r>
      <w:r w:rsidR="00EF77A7">
        <w:t xml:space="preserve"> are almost entirely</w:t>
      </w:r>
      <w:r w:rsidR="00CB2039">
        <w:t xml:space="preserve"> </w:t>
      </w:r>
      <w:r w:rsidR="005A5AFC">
        <w:t>smolts</w:t>
      </w:r>
      <w:r w:rsidR="00EF77A7">
        <w:t>,</w:t>
      </w:r>
      <w:r w:rsidR="00CB2039">
        <w:t xml:space="preserve"> </w:t>
      </w:r>
      <w:r w:rsidR="00A0445F">
        <w:t>so</w:t>
      </w:r>
      <w:r w:rsidR="00EF77A7">
        <w:t xml:space="preserve"> </w:t>
      </w:r>
      <w:r w:rsidR="009F1D35">
        <w:t xml:space="preserve">when delayed effects of Chinook maturation are accounted for, </w:t>
      </w:r>
      <w:r w:rsidR="00EF77A7">
        <w:t xml:space="preserve">predicted impacts </w:t>
      </w:r>
      <w:r w:rsidR="009F1D35">
        <w:t xml:space="preserve">of seals </w:t>
      </w:r>
      <w:r w:rsidR="00EF77A7">
        <w:t>on future adult</w:t>
      </w:r>
      <w:r w:rsidR="00CB2039">
        <w:t xml:space="preserve"> salmon</w:t>
      </w:r>
      <w:r w:rsidR="00EF77A7">
        <w:t xml:space="preserve"> returns is </w:t>
      </w:r>
      <w:r w:rsidR="00033E8A">
        <w:t xml:space="preserve">potentially double </w:t>
      </w:r>
      <w:r w:rsidR="00EF77A7">
        <w:t>the annual consumption by killer whales</w:t>
      </w:r>
      <w:r w:rsidR="001B4714">
        <w:t>.</w:t>
      </w:r>
    </w:p>
    <w:p w14:paraId="597B98E9" w14:textId="02559839" w:rsidR="005455AE" w:rsidRDefault="00EF77A7" w:rsidP="00492B4B">
      <w:pPr>
        <w:spacing w:before="0" w:after="0"/>
      </w:pPr>
      <w:r>
        <w:t>A considerable amount of work has examined the bottom</w:t>
      </w:r>
      <w:r w:rsidR="005453B9">
        <w:t>-</w:t>
      </w:r>
      <w:r>
        <w:t xml:space="preserve">up forces affecting Chinook survival (e.g., climate change </w:t>
      </w:r>
      <w:r w:rsidR="008868AB">
        <w:fldChar w:fldCharType="begin"/>
      </w:r>
      <w:r w:rsidR="008868AB">
        <w:instrText xml:space="preserve"> ADDIN ZOTERO_ITEM CSL_CITATION {"citationID":"sibujeev2","properties":{"formattedCitation":"(Scheuerell and Williams 2005)","plainCitation":"(Scheuerell and Williams 2005)"},"citationItems":[{"id":857,"uris":["http://zotero.org/users/local/DW6AEAS0/items/EETJC4I5"],"uri":["http://zotero.org/users/local/DW6AEAS0/items/EETJC4I5"],"itemData":{"id":857,"type":"article-journal","title":"Forecasting climate-induced changes in the survival of Snake River spring/summer Chinook salmon (Oncorhynchus tshawytscha)","container-title":"Fisheries Oceanography","page":"448–457","volume":"14","issue":"6","source":"Google Scholar","author":[{"family":"Scheuerell","given":"Mark D."},{"family":"Williams","given":"John G."}],"issued":{"date-parts":[["2005"]]}}}],"schema":"https://github.com/citation-style-language/schema/raw/master/csl-citation.json"} </w:instrText>
      </w:r>
      <w:r w:rsidR="008868AB">
        <w:fldChar w:fldCharType="separate"/>
      </w:r>
      <w:r w:rsidR="008868AB" w:rsidRPr="008868AB">
        <w:t>(Scheuerell and Williams 2005)</w:t>
      </w:r>
      <w:r w:rsidR="008868AB">
        <w:fldChar w:fldCharType="end"/>
      </w:r>
      <w:r>
        <w:t xml:space="preserve">, habitat </w:t>
      </w:r>
      <w:r w:rsidR="008868AB">
        <w:fldChar w:fldCharType="begin"/>
      </w:r>
      <w:r w:rsidR="008868AB">
        <w:instrText xml:space="preserve"> ADDIN ZOTERO_ITEM CSL_CITATION {"citationID":"1cns6qs0f1","properties":{"formattedCitation":"(Kareiva et al. 2000)","plainCitation":"(Kareiva et al. 2000)"},"citationItems":[{"id":468,"uris":["http://zotero.org/users/local/DW6AEAS0/items/QFDHJUIH"],"uri":["http://zotero.org/users/local/DW6AEAS0/items/QFDHJUIH"],"itemData":{"id":468,"type":"article-journal","title":"Recovery and management options for spring/summer chinook salmon in the Columbia River Basin","container-title":"Science","page":"977–979","volume":"290","issue":"5493","author":[{"family":"Kareiva","given":"P."},{"family":"Marvier","given":"M."},{"family":"McClure","given":"M."}],"issued":{"date-parts":[["2000"]]}}}],"schema":"https://github.com/citation-style-language/schema/raw/master/csl-citation.json"} </w:instrText>
      </w:r>
      <w:r w:rsidR="008868AB">
        <w:fldChar w:fldCharType="separate"/>
      </w:r>
      <w:r w:rsidR="008868AB" w:rsidRPr="008868AB">
        <w:t>(Kareiva et al. 2000)</w:t>
      </w:r>
      <w:r w:rsidR="008868AB">
        <w:fldChar w:fldCharType="end"/>
      </w:r>
      <w:r>
        <w:t xml:space="preserve">, nutrients </w:t>
      </w:r>
      <w:r w:rsidR="008868AB">
        <w:fldChar w:fldCharType="begin"/>
      </w:r>
      <w:r w:rsidR="008868AB">
        <w:instrText xml:space="preserve"> ADDIN ZOTERO_ITEM CSL_CITATION {"citationID":"1a0vocnsgu","properties":{"formattedCitation":"(Scheuerell et al. 2005)","plainCitation":"(Scheuerell et al. 2005)"},"citationItems":[{"id":643,"uris":["http://zotero.org/users/local/DW6AEAS0/items/BQES8BIX"],"uri":["http://zotero.org/users/local/DW6AEAS0/items/BQES8BIX"],"itemData":{"id":643,"type":"article-journal","title":"A new perspective on the importance of marine-derived nutrients to threatened stocks of Pacific salmon (Oncorhynchus spp.)","container-title":"Canadian Journal of Fisheries and Aquatic Sciences","page":"961–964","volume":"62","issue":"5","author":[{"family":"Scheuerell","given":"Mark D"},{"family":"Levin","given":"Phillip S"},{"family":"Zabel","given":"Richard W"},{"family":"Williams","given":"John G"},{"family":"Sanderson","given":"Beth L"}],"issued":{"date-parts":[["2005"]]}}}],"schema":"https://github.com/citation-style-language/schema/raw/master/csl-citation.json"} </w:instrText>
      </w:r>
      <w:r w:rsidR="008868AB">
        <w:fldChar w:fldCharType="separate"/>
      </w:r>
      <w:r w:rsidR="008868AB" w:rsidRPr="008868AB">
        <w:t>(Scheuerell et al. 2005)</w:t>
      </w:r>
      <w:r w:rsidR="008868AB">
        <w:fldChar w:fldCharType="end"/>
      </w:r>
      <w:r>
        <w:t>), but top</w:t>
      </w:r>
      <w:r w:rsidR="005453B9">
        <w:t>-</w:t>
      </w:r>
      <w:r>
        <w:t xml:space="preserve">down forcing is also suspected to play an important role in early marine survival within Puget Sound. Recently, Duffy and Beauchamp </w:t>
      </w:r>
      <w:r w:rsidR="008868AB">
        <w:fldChar w:fldCharType="begin"/>
      </w:r>
      <w:r w:rsidR="008868AB">
        <w:instrText xml:space="preserve"> ADDIN ZOTERO_ITEM CSL_CITATION {"citationID":"8kc06341f","properties":{"formattedCitation":"(2011)","plainCitation":"(2011)"},"citationItems":[{"id":865,"uris":["http://zotero.org/users/local/DW6AEAS0/items/AG9UBF3W"],"uri":["http://zotero.org/users/local/DW6AEAS0/items/AG9UBF3W"],"itemData":{"id":865,"type":"article-journal","title":"Rapid growth in the early marine period improves the marine survival of Chinook salmon (Oncorhynchus tshawytscha) in Puget Sound, Washington","container-title":"Canadian Journal of Fisheries and Aquatic Sciences","page":"232–240","volume":"68","issue":"2","source":"Google Scholar","author":[{"family":"Duffy","given":"Elisabeth J."},{"family":"Beauchamp","given":"David A."}],"issued":{"date-parts":[["2011"]]}},"suppress-author":true}],"schema":"https://github.com/citation-style-language/schema/raw/master/csl-citation.json"} </w:instrText>
      </w:r>
      <w:r w:rsidR="008868AB">
        <w:fldChar w:fldCharType="separate"/>
      </w:r>
      <w:r w:rsidR="008868AB" w:rsidRPr="008868AB">
        <w:t>(2011)</w:t>
      </w:r>
      <w:r w:rsidR="008868AB">
        <w:fldChar w:fldCharType="end"/>
      </w:r>
      <w:r>
        <w:t xml:space="preserve"> and Beamish et al. </w:t>
      </w:r>
      <w:r w:rsidR="00EE52DB">
        <w:fldChar w:fldCharType="begin"/>
      </w:r>
      <w:r w:rsidR="00EE52DB">
        <w:instrText xml:space="preserve"> ADDIN ZOTERO_ITEM CSL_CITATION {"citationID":"2aaqolasql","properties":{"formattedCitation":"(2012)","plainCitation":"(2012)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uppress-author":true}],"schema":"https://github.com/citation-style-language/schema/raw/master/csl-citation.json"} </w:instrText>
      </w:r>
      <w:r w:rsidR="00EE52DB">
        <w:fldChar w:fldCharType="separate"/>
      </w:r>
      <w:r w:rsidR="00EE52DB" w:rsidRPr="00EE52DB">
        <w:t>(2012)</w:t>
      </w:r>
      <w:r w:rsidR="00EE52DB">
        <w:fldChar w:fldCharType="end"/>
      </w:r>
      <w:r>
        <w:t xml:space="preserve"> concluded that much of the marine mortality of Chinook </w:t>
      </w:r>
      <w:r w:rsidR="00D3702F">
        <w:t xml:space="preserve">salmon </w:t>
      </w:r>
      <w:r>
        <w:t xml:space="preserve">occurs during the </w:t>
      </w:r>
      <w:r w:rsidR="009E7A8B">
        <w:t>first several months</w:t>
      </w:r>
      <w:r>
        <w:t xml:space="preserve"> as the result of local conditions in the river estuaries, but attributing this to specific predators can</w:t>
      </w:r>
      <w:r w:rsidR="00637DFD">
        <w:t xml:space="preserve"> be difficult. Based on our bio</w:t>
      </w:r>
      <w:r>
        <w:t xml:space="preserve">energetics model </w:t>
      </w:r>
      <w:r w:rsidR="00D3702F">
        <w:t>that</w:t>
      </w:r>
      <w:r>
        <w:t xml:space="preserve"> accounts for size selectivity of the predators, we found that </w:t>
      </w:r>
      <w:r w:rsidR="00C17316">
        <w:t xml:space="preserve">pinnipeds </w:t>
      </w:r>
      <w:r w:rsidR="009F1D35">
        <w:t>–</w:t>
      </w:r>
      <w:r w:rsidR="00C17316">
        <w:t xml:space="preserve"> </w:t>
      </w:r>
      <w:r w:rsidR="009F1D35">
        <w:t xml:space="preserve">and </w:t>
      </w:r>
      <w:r w:rsidR="00C17316">
        <w:t xml:space="preserve">in particular </w:t>
      </w:r>
      <w:r w:rsidR="00C17316">
        <w:lastRenderedPageBreak/>
        <w:t xml:space="preserve">harbor seals - </w:t>
      </w:r>
      <w:r>
        <w:t xml:space="preserve">are a </w:t>
      </w:r>
      <w:r w:rsidR="009F1D35">
        <w:t>possible</w:t>
      </w:r>
      <w:r>
        <w:t xml:space="preserve"> </w:t>
      </w:r>
      <w:r w:rsidR="009F1D35">
        <w:t>factor</w:t>
      </w:r>
      <w:r>
        <w:t xml:space="preserve"> </w:t>
      </w:r>
      <w:r w:rsidR="009F1D35">
        <w:t xml:space="preserve">in </w:t>
      </w:r>
      <w:r>
        <w:t>this early marine mortality</w:t>
      </w:r>
      <w:r w:rsidR="007673A0">
        <w:t xml:space="preserve"> as they prey on smolts.  </w:t>
      </w:r>
    </w:p>
    <w:p w14:paraId="75A5FE21" w14:textId="1F02396B" w:rsidR="005455AE" w:rsidRDefault="00306C35" w:rsidP="00492B4B">
      <w:pPr>
        <w:spacing w:before="0" w:after="0"/>
      </w:pPr>
      <w:r>
        <w:t xml:space="preserve">Our </w:t>
      </w:r>
      <w:r w:rsidR="009F1D35">
        <w:t xml:space="preserve">bioenergetics </w:t>
      </w:r>
      <w:r>
        <w:t>model</w:t>
      </w:r>
      <w:r w:rsidR="009F1D35">
        <w:t>ing</w:t>
      </w:r>
      <w:r>
        <w:t xml:space="preserve"> assumes there is temporal and spatial overlap of harbor seals with outmigrating Chinook smolts; however, </w:t>
      </w:r>
      <w:r w:rsidR="009F1D35">
        <w:t xml:space="preserve">seals </w:t>
      </w:r>
      <w:r>
        <w:t xml:space="preserve">do not feed exclusively in river mouths or estuaries </w:t>
      </w:r>
      <w:r w:rsidR="00F636B2">
        <w:fldChar w:fldCharType="begin"/>
      </w:r>
      <w:r w:rsidR="00F636B2">
        <w:instrText xml:space="preserve"> ADDIN ZOTERO_ITEM CSL_CITATION {"citationID":"r7gq0dr3o","properties":{"formattedCitation":"{\\rtf (Orr et al. 2004, Lance and Jeffries 2007, Luxa and Acevedo-Guti/\\uc0\\u8217{}errez 2013)}","plainCitation":"(Orr et al. 2004, Lance and Jeffries 2007, Luxa and Acevedo-Guti/’errez 2013)"},"citationItems":[{"id":872,"uris":["http://zotero.org/users/local/DW6AEAS0/items/GPCC6AQZ"],"uri":["http://zotero.org/users/local/DW6AEAS0/items/GPCC6AQZ"],"itemData":{"id":872,"type":"article-journal","title":"Examination of the foraging habits of Pacific harbor seal (Phoca vitulina richardsi) to describe their use of the Umpqua River, Oregon, and their predation on salmonids","container-title":"Fishery Bulletin","page":"108–117","volume":"102","issue":"1","source":"Google Scholar","author":[{"family":"Orr","given":"Anthony J."},{"family":"Banks","given":"Adria S."},{"family":"Mellman","given":"Steve"},{"family":"Huber","given":"Harriet R."},{"family":"DeLong","given":"Robert L."},{"family":"Brown","given":"Robin F."}],"issued":{"date-parts":[["2004"]]}}},{"id":486,"uris":["http://zotero.org/users/local/DW6AEAS0/items/HQ2ARDAZ"],"uri":["http://zotero.org/users/local/DW6AEAS0/items/HQ2ARDAZ"],"itemData":{"id":486,"type":"article-journal","title":"Temporal and spatial variability of harbor seal diet in the San Juan Island archipelago","container-title":"Contract Report to SeaDoc Society Research Agreement","issue":"K004431-25","author":[{"family":"Lance","given":"Monique M"},{"family":"Jeffries","given":"Steven J"}],"issued":{"date-parts":[["2007"]]}}},{"id":513,"uris":["http://zotero.org/users/local/DW6AEAS0/items/GDPPXGUC"],"uri":["http://zotero.org/users/local/DW6AEAS0/items/GDPPXGUC"],"itemData":{"id":513,"type":"article-journal","title":"Food habits of harbor seals (Phoca vitulina) in two estuaries in the central Salish Sea","container-title":"Aquatic Mammals","page":"10–22","volume":"39","issue":"1","author":[{"family":"Luxa","given":"Katie"},{"family":"Acevedo-Guti/'errez","given":"Alejandro"}],"issued":{"date-parts":[["2013"]]}}}],"schema":"https://github.com/citation-style-language/schema/raw/master/csl-citation.json"} </w:instrText>
      </w:r>
      <w:r w:rsidR="00F636B2">
        <w:fldChar w:fldCharType="separate"/>
      </w:r>
      <w:r w:rsidR="00F636B2" w:rsidRPr="000B683B">
        <w:t>(Orr et al. 2004, Lance and Jeffries 2007, Luxa and Acevedo-Guti</w:t>
      </w:r>
      <w:r w:rsidR="00BA31F1">
        <w:t>é</w:t>
      </w:r>
      <w:r w:rsidR="00F636B2" w:rsidRPr="000B683B">
        <w:t>rrez 2013)</w:t>
      </w:r>
      <w:r w:rsidR="00F636B2">
        <w:fldChar w:fldCharType="end"/>
      </w:r>
      <w:r>
        <w:t xml:space="preserve"> and </w:t>
      </w:r>
      <w:r w:rsidR="009E7A8B">
        <w:t xml:space="preserve">the proportion </w:t>
      </w:r>
      <w:r>
        <w:t xml:space="preserve">of Chinook salmon in the diet can be highly variable (Thomas et al. </w:t>
      </w:r>
      <w:r w:rsidR="005C0F4B">
        <w:t>In review</w:t>
      </w:r>
      <w:r>
        <w:t xml:space="preserve">). </w:t>
      </w:r>
      <w:r w:rsidR="009F1D35">
        <w:t>When scaled up to the population level, t</w:t>
      </w:r>
      <w:r>
        <w:t xml:space="preserve">he predicted daily consumption of Chinook salmon </w:t>
      </w:r>
      <w:r w:rsidR="00A93768">
        <w:t xml:space="preserve">by an individual seal </w:t>
      </w:r>
      <w:r>
        <w:t xml:space="preserve">in our bioenergetics models </w:t>
      </w:r>
      <w:r w:rsidR="00FE4931">
        <w:t xml:space="preserve">is about </w:t>
      </w:r>
      <w:r w:rsidR="000D615F">
        <w:t>5.</w:t>
      </w:r>
      <w:r w:rsidR="00033E8A">
        <w:t>4</w:t>
      </w:r>
      <w:r w:rsidR="00FE4931">
        <w:t xml:space="preserve"> smolts </w:t>
      </w:r>
      <w:r>
        <w:t xml:space="preserve">per day </w:t>
      </w:r>
      <w:r w:rsidR="00FE4931">
        <w:t>during the spring outmigration</w:t>
      </w:r>
      <w:r w:rsidR="00A93768">
        <w:t>. The</w:t>
      </w:r>
      <w:r>
        <w:t xml:space="preserve"> plausibility of these estimates depends in part on harbor seal feeding behavior</w:t>
      </w:r>
      <w:r w:rsidR="00A93768">
        <w:t xml:space="preserve"> – individual seals may differ in their preference or encounter rate of smolts, with some individuals having a disproportionately large impact on the population</w:t>
      </w:r>
      <w:r>
        <w:t xml:space="preserve">. Harbor seals alter their feeding behavior in response to seasonal pulses of other species like herring </w:t>
      </w:r>
      <w:r w:rsidR="00F636B2">
        <w:fldChar w:fldCharType="begin"/>
      </w:r>
      <w:r w:rsidR="00F636B2">
        <w:instrText xml:space="preserve"> ADDIN ZOTERO_ITEM CSL_CITATION {"citationID":"23onk16i3h","properties":{"formattedCitation":"(Thomas et al. 2011)","plainCitation":"(Thomas et al. 2011)"},"citationItems":[{"id":781,"uris":["http://zotero.org/users/local/DW6AEAS0/items/G3A5BH5I"],"uri":["http://zotero.org/users/local/DW6AEAS0/items/G3A5BH5I"],"itemData":{"id":781,"type":"article-journal","title":"Harbor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rsidR="00F636B2">
        <w:fldChar w:fldCharType="separate"/>
      </w:r>
      <w:r w:rsidR="00F636B2" w:rsidRPr="00F636B2">
        <w:t>(Thomas et al. 2011)</w:t>
      </w:r>
      <w:r w:rsidR="00F636B2">
        <w:fldChar w:fldCharType="end"/>
      </w:r>
      <w:r>
        <w:t>, where frequency of occurrence of herring increases to about 40% during the</w:t>
      </w:r>
      <w:r w:rsidR="009E7A8B">
        <w:t>ir</w:t>
      </w:r>
      <w:r>
        <w:t xml:space="preserve"> spawning season. Following the pulse of herring spawn</w:t>
      </w:r>
      <w:r w:rsidR="009E7A8B">
        <w:t>ing</w:t>
      </w:r>
      <w:r>
        <w:t xml:space="preserve"> </w:t>
      </w:r>
      <w:r w:rsidR="00033E8A">
        <w:t xml:space="preserve"> from February to </w:t>
      </w:r>
      <w:r>
        <w:t xml:space="preserve">April, harbor seals in inland waters may switch to </w:t>
      </w:r>
      <w:r w:rsidR="00662BD4">
        <w:t xml:space="preserve">wild and </w:t>
      </w:r>
      <w:r w:rsidR="00785EAA">
        <w:t>hatcher</w:t>
      </w:r>
      <w:r w:rsidR="00662BD4">
        <w:t xml:space="preserve">y released </w:t>
      </w:r>
      <w:r>
        <w:t xml:space="preserve">(~40 million annually) </w:t>
      </w:r>
      <w:r w:rsidR="00662BD4">
        <w:t xml:space="preserve">smolts entering </w:t>
      </w:r>
      <w:r>
        <w:t xml:space="preserve">Puget Sound between May and July. </w:t>
      </w:r>
    </w:p>
    <w:p w14:paraId="4636B9FA" w14:textId="5023B771" w:rsidR="00213DBA" w:rsidRPr="005274D4" w:rsidRDefault="00EF77A7" w:rsidP="00492B4B">
      <w:pPr>
        <w:spacing w:before="0" w:after="0"/>
      </w:pPr>
      <w:r>
        <w:t xml:space="preserve">In addition to the mechanistic relationship between smolt mortality and </w:t>
      </w:r>
      <w:r w:rsidR="00C17316">
        <w:t>pinniped</w:t>
      </w:r>
      <w:r>
        <w:t xml:space="preserve"> bioenergetics, the decline in </w:t>
      </w:r>
      <w:r w:rsidR="009E7A8B">
        <w:t xml:space="preserve">Salish Sea Chinook salmon </w:t>
      </w:r>
      <w:r>
        <w:t xml:space="preserve">marine survival (i.e., </w:t>
      </w:r>
      <w:r w:rsidR="008A6851">
        <w:t>~4</w:t>
      </w:r>
      <w:r>
        <w:t>.0% to &lt;</w:t>
      </w:r>
      <w:r w:rsidR="008A6851">
        <w:t>0.5</w:t>
      </w:r>
      <w:r>
        <w:t xml:space="preserve">% from </w:t>
      </w:r>
      <w:r w:rsidR="008A6851">
        <w:t>the mid-</w:t>
      </w:r>
      <w:r>
        <w:t>1970</w:t>
      </w:r>
      <w:r w:rsidR="008A6851">
        <w:t>s</w:t>
      </w:r>
      <w:r>
        <w:t xml:space="preserve"> to </w:t>
      </w:r>
      <w:r w:rsidR="008A6851">
        <w:t>late 1990s</w:t>
      </w:r>
      <w:r>
        <w:t xml:space="preserve">; </w:t>
      </w:r>
      <w:r w:rsidR="008A6851">
        <w:fldChar w:fldCharType="begin"/>
      </w:r>
      <w:r w:rsidR="008A6851">
        <w:instrText xml:space="preserve"> ADDIN ZOTERO_ITEM CSL_CITATION {"citationID":"1bt1258nmo","properties":{"formattedCitation":"(Quinn et al. 2005)","plainCitation":"(Quinn et al. 2005)"},"citationItems":[{"id":952,"uris":["http://zotero.org/users/local/DW6AEAS0/items/2DGSHWJA"],"uri":["http://zotero.org/users/local/DW6AEAS0/items/2DGSHWJA"],"itemData":{"id":952,"type":"article-journal","title":"Marine survival and distribution patterns of two Puget Sound hatchery populations of coho (Oncorhynchus kisutch) and chinook (Oncorhynchus tshawytscha) salmon","container-title":"Fisheries Research","page":"209–220","volume":"76","issue":"2","source":"Google Scholar","author":[{"family":"Quinn","given":"Thomas P."},{"family":"Dickerson","given":"Bobette R."},{"family":"Vøllestad","given":"Leif Asbjørn"}],"issued":{"date-parts":[["2005"]]}}}],"schema":"https://github.com/citation-style-language/schema/raw/master/csl-citation.json"} </w:instrText>
      </w:r>
      <w:r w:rsidR="008A6851">
        <w:fldChar w:fldCharType="separate"/>
      </w:r>
      <w:r w:rsidR="008A6851" w:rsidRPr="008A6851">
        <w:t>Quinn et al. 2005</w:t>
      </w:r>
      <w:r w:rsidR="008A6851">
        <w:fldChar w:fldCharType="end"/>
      </w:r>
      <w:r>
        <w:t xml:space="preserve">) coincides directly with the increase in </w:t>
      </w:r>
      <w:r w:rsidR="00C17316">
        <w:t xml:space="preserve">the </w:t>
      </w:r>
      <w:r>
        <w:t>abundance</w:t>
      </w:r>
      <w:r w:rsidR="00C17316">
        <w:t xml:space="preserve"> of </w:t>
      </w:r>
      <w:r w:rsidR="009E7A8B">
        <w:t>harbor seals</w:t>
      </w:r>
      <w:r>
        <w:t xml:space="preserve">. While several factors </w:t>
      </w:r>
      <w:r w:rsidR="00BB3B8B">
        <w:t>such as</w:t>
      </w:r>
      <w:r>
        <w:t xml:space="preserve"> increasing temperatures in inland waters </w:t>
      </w:r>
      <w:r w:rsidR="00F51E4F">
        <w:fldChar w:fldCharType="begin"/>
      </w:r>
      <w:r w:rsidR="00F51E4F">
        <w:instrText xml:space="preserve"> ADDIN ZOTERO_ITEM CSL_CITATION {"citationID":"d5c7n1389","properties":{"formattedCitation":"(Beamish et al. 2012)","plainCitation":"(Beamish et al. 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chema":"https://github.com/citation-style-language/schema/raw/master/csl-citation.json"} </w:instrText>
      </w:r>
      <w:r w:rsidR="00F51E4F">
        <w:fldChar w:fldCharType="separate"/>
      </w:r>
      <w:r w:rsidR="00F51E4F" w:rsidRPr="00F51E4F">
        <w:t>(Beamish et al. 2012)</w:t>
      </w:r>
      <w:r w:rsidR="00F51E4F">
        <w:fldChar w:fldCharType="end"/>
      </w:r>
      <w:r>
        <w:t xml:space="preserve">, competition </w:t>
      </w:r>
      <w:r w:rsidR="00F636B2">
        <w:lastRenderedPageBreak/>
        <w:fldChar w:fldCharType="begin"/>
      </w:r>
      <w:r w:rsidR="00F636B2">
        <w:instrText xml:space="preserve"> ADDIN ZOTERO_ITEM CSL_CITATION {"citationID":"2g5vs2afch","properties":{"formattedCitation":"(Ruggerone and Goetz 2004)","plainCitation":"(Ruggerone and Goetz 2004)"},"citationItems":[{"id":880,"uris":["http://zotero.org/users/local/DW6AEAS0/items/TRT229CP"],"uri":["http://zotero.org/users/local/DW6AEAS0/items/TRT229CP"],"itemData":{"id":880,"type":"article-journal","title":"Survival of Puget Sound Chinook salmon (Oncorhynchus tshawytscha) in response to climate-induced competition with pink salmon (Oncorhynchus gorbuscha)","container-title":"Canadian Journal of Fisheries and Aquatic Sciences","page":"1756–1770","volume":"61","issue":"9","source":"Google Scholar","author":[{"family":"Ruggerone","given":"Gregory T."},{"family":"Goetz","given":"Frederick A."}],"issued":{"date-parts":[["2004"]]}}}],"schema":"https://github.com/citation-style-language/schema/raw/master/csl-citation.json"} </w:instrText>
      </w:r>
      <w:r w:rsidR="00F636B2">
        <w:fldChar w:fldCharType="separate"/>
      </w:r>
      <w:r w:rsidR="00F636B2" w:rsidRPr="00F636B2">
        <w:t>(Ruggerone and Goetz 2004)</w:t>
      </w:r>
      <w:r w:rsidR="00F636B2">
        <w:fldChar w:fldCharType="end"/>
      </w:r>
      <w:r>
        <w:t xml:space="preserve">, and changes in productivity </w:t>
      </w:r>
      <w:r w:rsidR="0022072C">
        <w:fldChar w:fldCharType="begin"/>
      </w:r>
      <w:r w:rsidR="0022072C">
        <w:instrText xml:space="preserve"> ADDIN ZOTERO_ITEM CSL_CITATION {"citationID":"1vabn9cdbm","properties":{"formattedCitation":"(Mantua et al. 1997)","plainCitation":"(Mantua et al. 1997)"},"citationItems":[{"id":883,"uris":["http://zotero.org/users/local/DW6AEAS0/items/TBWRSB9A"],"uri":["http://zotero.org/users/local/DW6AEAS0/items/TBWRSB9A"],"itemData":{"id":883,"type":"article-journal","title":"A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C."}],"issued":{"date-parts":[["1997"]]}}}],"schema":"https://github.com/citation-style-language/schema/raw/master/csl-citation.json"} </w:instrText>
      </w:r>
      <w:r w:rsidR="0022072C">
        <w:fldChar w:fldCharType="separate"/>
      </w:r>
      <w:r w:rsidR="0022072C" w:rsidRPr="0022072C">
        <w:t>(Mantua et al. 1997)</w:t>
      </w:r>
      <w:r w:rsidR="0022072C">
        <w:fldChar w:fldCharType="end"/>
      </w:r>
      <w:r>
        <w:t xml:space="preserve"> have also been correlated with the declines, the scale and consistent longer term trend of harbor seal abundance should not be overlooked as a </w:t>
      </w:r>
      <w:r w:rsidR="003A6015">
        <w:t xml:space="preserve">potential contributor </w:t>
      </w:r>
      <w:r>
        <w:t xml:space="preserve">for declining marine survival. </w:t>
      </w:r>
      <w:r w:rsidR="003968B1">
        <w:t>A</w:t>
      </w:r>
      <w:r>
        <w:t xml:space="preserve">ssuming that Puget Sound </w:t>
      </w:r>
      <w:r w:rsidR="003968B1">
        <w:t xml:space="preserve">Chinook </w:t>
      </w:r>
      <w:r>
        <w:t>comprised 100%</w:t>
      </w:r>
      <w:r w:rsidR="00F2191B">
        <w:t xml:space="preserve"> of the smolt in the diet of resident Puget Sound harbor seals</w:t>
      </w:r>
      <w:r>
        <w:t xml:space="preserve"> (</w:t>
      </w:r>
      <w:r w:rsidR="00F2191B">
        <w:t>an overestimate,</w:t>
      </w:r>
      <w:r>
        <w:t xml:space="preserve"> given that </w:t>
      </w:r>
      <w:r w:rsidR="00F2191B">
        <w:t xml:space="preserve">Chinook </w:t>
      </w:r>
      <w:r>
        <w:t xml:space="preserve">smolts </w:t>
      </w:r>
      <w:r w:rsidR="00F2191B">
        <w:t xml:space="preserve">originating from </w:t>
      </w:r>
      <w:r>
        <w:t>British Columbia are also present</w:t>
      </w:r>
      <w:r w:rsidR="00F2191B">
        <w:t xml:space="preserve"> in inland waters</w:t>
      </w:r>
      <w:r>
        <w:t xml:space="preserve">), </w:t>
      </w:r>
      <w:r w:rsidR="003968B1">
        <w:t xml:space="preserve">we estimate the </w:t>
      </w:r>
      <w:r>
        <w:t xml:space="preserve">annual consumption rate of </w:t>
      </w:r>
      <w:r w:rsidR="003968B1">
        <w:t xml:space="preserve">just </w:t>
      </w:r>
      <w:r>
        <w:t xml:space="preserve">hatchery smolts </w:t>
      </w:r>
      <w:r w:rsidR="003968B1">
        <w:t xml:space="preserve">(based on smolt release data from </w:t>
      </w:r>
      <w:r w:rsidR="003968B1">
        <w:fldChar w:fldCharType="begin"/>
      </w:r>
      <w:r w:rsidR="003968B1">
        <w:instrText xml:space="preserve"> ADDIN ZOTERO_ITEM CSL_CITATION {"citationID":"11vdsuuj6i","properties":{"formattedCitation":"{\\rtf ({\\i{}Puget Sound Chinook Salmon Hatcheries} 2004)}","plainCitation":"(Puget Sound Chinook Salmon Hatcheries 2004)"},"citationItems":[{"id":886,"uris":["http://zotero.org/users/local/DW6AEAS0/items/M8WQQKMC"],"uri":["http://zotero.org/users/local/DW6AEAS0/items/M8WQQKMC"],"itemData":{"id":886,"type":"report","title":"Puget Sound Chinook Salmon Hatcheries","publisher":"Washington Department of Fish and Wildlife &amp; Puget Sound Treaty Tribes","page":"154","issued":{"date-parts":[["2004",3,31]]}}}],"schema":"https://github.com/citation-style-language/schema/raw/master/csl-citation.json"} </w:instrText>
      </w:r>
      <w:r w:rsidR="003968B1">
        <w:fldChar w:fldCharType="separate"/>
      </w:r>
      <w:r w:rsidR="003968B1" w:rsidRPr="00731691">
        <w:rPr>
          <w:iCs/>
        </w:rPr>
        <w:t>Puget Sound Chinook Salmon Hatcheries</w:t>
      </w:r>
      <w:r w:rsidR="003968B1" w:rsidRPr="00731691">
        <w:t xml:space="preserve"> </w:t>
      </w:r>
      <w:r w:rsidR="003968B1">
        <w:t>(</w:t>
      </w:r>
      <w:r w:rsidR="003968B1" w:rsidRPr="00731691">
        <w:t>2004)</w:t>
      </w:r>
      <w:r w:rsidR="003968B1">
        <w:fldChar w:fldCharType="end"/>
      </w:r>
      <w:r w:rsidR="003968B1">
        <w:t xml:space="preserve">)has </w:t>
      </w:r>
      <w:r>
        <w:t>increased from 1</w:t>
      </w:r>
      <w:r w:rsidR="005B0370">
        <w:t>.</w:t>
      </w:r>
      <w:r w:rsidR="007A58F4">
        <w:t>8</w:t>
      </w:r>
      <w:r>
        <w:t xml:space="preserve">% in 1970 to </w:t>
      </w:r>
      <w:r w:rsidR="007A58F4">
        <w:t>22</w:t>
      </w:r>
      <w:r w:rsidR="000D615F">
        <w:t>.</w:t>
      </w:r>
      <w:r w:rsidR="007A58F4">
        <w:t>4</w:t>
      </w:r>
      <w:r w:rsidR="002B6459">
        <w:t xml:space="preserve">% in 2015 </w:t>
      </w:r>
      <w:r w:rsidR="00201760">
        <w:t>(</w:t>
      </w:r>
      <w:r w:rsidR="00B12E16">
        <w:fldChar w:fldCharType="begin"/>
      </w:r>
      <w:r w:rsidR="00B12E16">
        <w:instrText xml:space="preserve"> REF _Ref444714611 </w:instrText>
      </w:r>
      <w:r w:rsidR="00B12E16">
        <w:fldChar w:fldCharType="separate"/>
      </w:r>
      <w:r w:rsidR="00731691">
        <w:t xml:space="preserve">Figure </w:t>
      </w:r>
      <w:r w:rsidR="00731691">
        <w:rPr>
          <w:noProof/>
        </w:rPr>
        <w:t>4</w:t>
      </w:r>
      <w:r w:rsidR="00B12E16">
        <w:rPr>
          <w:noProof/>
        </w:rPr>
        <w:fldChar w:fldCharType="end"/>
      </w:r>
      <w:r w:rsidR="00201760">
        <w:t>)</w:t>
      </w:r>
      <w:r>
        <w:t>.</w:t>
      </w:r>
      <w:bookmarkStart w:id="100" w:name="_Ref439828642"/>
    </w:p>
    <w:bookmarkEnd w:id="100"/>
    <w:p w14:paraId="6159E2DC" w14:textId="77777777" w:rsidR="00DA46AE" w:rsidRDefault="00DA46AE" w:rsidP="00DA46AE">
      <w:pPr>
        <w:spacing w:before="0" w:after="0"/>
        <w:rPr>
          <w:ins w:id="101" w:author="Chasco, Brandon" w:date="2016-06-06T11:08:00Z"/>
        </w:rPr>
      </w:pPr>
      <w:ins w:id="102" w:author="Chasco, Brandon" w:date="2016-06-06T11:08:00Z">
        <w:r>
          <w:t>Based on Equations 3 and 5, changing either the predator activity multipliers or the predator abundance leads to proportional changes in the number or biomass of Chinook consumed (Figure5 and 6).  This to be expected, since a 50% decrease in the number of harbor seals, for instance, would likely result in a 50% decrease of juvenile Chinook consumption.  Similarly, a change in the activity multiplier leads to a proportional change in the energetic demands of the predator, which in turn leads to a proportional change in the number or biomass of Chinook needed to meet those changing demands.</w:t>
        </w:r>
      </w:ins>
    </w:p>
    <w:p w14:paraId="6776076C" w14:textId="3B0E61E4" w:rsidR="00411CBD" w:rsidDel="00DA46AE" w:rsidRDefault="00EF77A7" w:rsidP="00DA46AE">
      <w:pPr>
        <w:spacing w:before="0" w:after="0"/>
        <w:rPr>
          <w:del w:id="103" w:author="Chasco, Brandon" w:date="2016-06-06T11:07:00Z"/>
        </w:rPr>
      </w:pPr>
      <w:r>
        <w:t xml:space="preserve">The impacts of </w:t>
      </w:r>
      <w:r w:rsidR="00F2191B">
        <w:t xml:space="preserve">increasing </w:t>
      </w:r>
      <w:r w:rsidR="00143AD3">
        <w:t xml:space="preserve">pinniped </w:t>
      </w:r>
      <w:r w:rsidR="00F2191B">
        <w:t xml:space="preserve">abundance (and subsequent impacts on populations of fish prey) </w:t>
      </w:r>
      <w:r w:rsidR="00BC581C">
        <w:t>are</w:t>
      </w:r>
      <w:r>
        <w:t xml:space="preserve"> not confined to </w:t>
      </w:r>
      <w:r w:rsidR="00F2191B">
        <w:t>just Chinook salmon</w:t>
      </w:r>
      <w:r>
        <w:t xml:space="preserve">. </w:t>
      </w:r>
      <w:r w:rsidR="00C22D27">
        <w:t xml:space="preserve">Many other potential </w:t>
      </w:r>
      <w:r w:rsidR="00143AD3">
        <w:t>pinniped</w:t>
      </w:r>
      <w:r w:rsidR="00C22D27">
        <w:t xml:space="preserve"> prey are species of concern or listed under the US</w:t>
      </w:r>
      <w:r w:rsidR="00421FA8">
        <w:t>A</w:t>
      </w:r>
      <w:r w:rsidR="00C22D27">
        <w:t xml:space="preserve"> Endangered Species Act (herring, rockfishes</w:t>
      </w:r>
      <w:r w:rsidR="009E7A8B">
        <w:t xml:space="preserve"> </w:t>
      </w:r>
      <w:r w:rsidR="009E7A8B" w:rsidRPr="00731691">
        <w:rPr>
          <w:i/>
        </w:rPr>
        <w:t>Sebastes</w:t>
      </w:r>
      <w:r w:rsidR="009E7A8B">
        <w:t xml:space="preserve"> spp.</w:t>
      </w:r>
      <w:r w:rsidR="00C22D27">
        <w:t>, steelhead</w:t>
      </w:r>
      <w:r w:rsidR="009E7A8B">
        <w:t xml:space="preserve"> </w:t>
      </w:r>
      <w:r w:rsidR="009E7A8B" w:rsidRPr="00731691">
        <w:rPr>
          <w:i/>
        </w:rPr>
        <w:t>Oncorhynchus mykiss</w:t>
      </w:r>
      <w:r w:rsidR="00C22D27">
        <w:t>)</w:t>
      </w:r>
      <w:r w:rsidR="007633B2">
        <w:t xml:space="preserve"> and may be affected by the increasing energetic demands of growing </w:t>
      </w:r>
      <w:r w:rsidR="00BC581C">
        <w:t xml:space="preserve">marine mammal </w:t>
      </w:r>
      <w:r w:rsidR="007633B2">
        <w:t>population</w:t>
      </w:r>
      <w:r w:rsidR="00143AD3">
        <w:t>s</w:t>
      </w:r>
      <w:r w:rsidR="00512DCA">
        <w:t xml:space="preserve"> </w:t>
      </w:r>
      <w:r w:rsidR="00BA31F1">
        <w:fldChar w:fldCharType="begin"/>
      </w:r>
      <w:r w:rsidR="00BA31F1">
        <w:instrText xml:space="preserve"> ADDIN ZOTERO_ITEM CSL_CITATION {"citationID":"dngpapoab","properties":{"formattedCitation":"(Ward et al. 2012)","plainCitation":"(Ward et al. 2012)"},"citationItems":[{"id":137,"uris":["http://zotero.org/users/local/DW6AEAS0/items/JZ6TAMFU"],"uri":["http://zotero.org/users/local/DW6AEAS0/items/JZ6TAMFU"],"itemData":{"id":137,"type":"article-journal","title":"Integrating diet and movement data to identify hot spots of predation risk and areas of conservation concern for endangered species","container-title":"Conservation Letters","page":"37–47","volume":"5","issue":"1","source":"Google Scholar","author":[{"family":"Ward","given":"Eric J."},{"family":"Levin","given":"Phillip S."},{"family":"Lance","given":"Monique M."},{"family":"Jeffries","given":"Steven J."},{"family":"Acevedo-Gutiérrez","given":"Alejandro"}],"issued":{"date-parts":[["2012"]]}}}],"schema":"https://github.com/citation-style-language/schema/raw/master/csl-citation.json"} </w:instrText>
      </w:r>
      <w:r w:rsidR="00BA31F1">
        <w:fldChar w:fldCharType="separate"/>
      </w:r>
      <w:r w:rsidR="00BA31F1" w:rsidRPr="00BA31F1">
        <w:t>(Ward et al. 2012)</w:t>
      </w:r>
      <w:r w:rsidR="00BA31F1">
        <w:fldChar w:fldCharType="end"/>
      </w:r>
      <w:r w:rsidR="00C22D27">
        <w:t xml:space="preserve">. </w:t>
      </w:r>
      <w:r w:rsidR="00143AD3">
        <w:t>Additionally, t</w:t>
      </w:r>
      <w:r w:rsidR="007633B2">
        <w:t xml:space="preserve">hese changing demands may also </w:t>
      </w:r>
      <w:r w:rsidR="007633B2">
        <w:lastRenderedPageBreak/>
        <w:t xml:space="preserve">impact other top predators. </w:t>
      </w:r>
      <w:r>
        <w:t xml:space="preserve">Adult Chinook </w:t>
      </w:r>
      <w:r w:rsidR="00BC581C">
        <w:t xml:space="preserve">salmon </w:t>
      </w:r>
      <w:r>
        <w:t xml:space="preserve">are an important part of the Puget Sound commercial and recreational fishery, and they are </w:t>
      </w:r>
      <w:r w:rsidR="00F2191B">
        <w:t xml:space="preserve">also </w:t>
      </w:r>
      <w:r>
        <w:t xml:space="preserve">the preferred prey of endangered </w:t>
      </w:r>
      <w:r w:rsidR="00F2191B">
        <w:t>S</w:t>
      </w:r>
      <w:r>
        <w:t xml:space="preserve">outhern </w:t>
      </w:r>
      <w:r w:rsidR="00F2191B">
        <w:t>R</w:t>
      </w:r>
      <w:r>
        <w:t xml:space="preserve">esident killer whales </w:t>
      </w:r>
      <w:r w:rsidR="006B5BAE">
        <w:fldChar w:fldCharType="begin"/>
      </w:r>
      <w:r w:rsidR="00DA334A">
        <w:instrText xml:space="preserve"> ADDIN ZOTERO_ITEM CSL_CITATION {"citationID":"DwG2Aagq","properties":{"formattedCitation":"(Ford and Ellis 2006, Hanson et al. 2010, Ford et al. 2016)","plainCitation":"(Ford and Ellis 2006, Hanson et al. 2010, Ford et al. 2016)"},"citationItems":[{"id":373,"uris":["http://zotero.org/users/local/DW6AEAS0/items/G2DP53GG"],"uri":["http://zotero.org/users/local/DW6AEAS0/items/G2DP53GG"],"itemData":{"id":373,"type":"article-journal","title":"Selective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B5BAE">
        <w:fldChar w:fldCharType="separate"/>
      </w:r>
      <w:r w:rsidR="00DA334A" w:rsidRPr="00DA334A">
        <w:t>(Ford and Ellis 2006, Hanson et al. 2010, Ford et al. 2016)</w:t>
      </w:r>
      <w:r w:rsidR="006B5BAE">
        <w:fldChar w:fldCharType="end"/>
      </w:r>
      <w:r>
        <w:t xml:space="preserve">. </w:t>
      </w:r>
      <w:r w:rsidR="00143AD3">
        <w:t>T</w:t>
      </w:r>
      <w:r>
        <w:t xml:space="preserve">here is evidence to suggest that </w:t>
      </w:r>
      <w:r w:rsidR="00A46CDD">
        <w:t xml:space="preserve">variation in </w:t>
      </w:r>
      <w:r>
        <w:t xml:space="preserve">birth </w:t>
      </w:r>
      <w:r w:rsidR="00A46CDD">
        <w:t xml:space="preserve">and death </w:t>
      </w:r>
      <w:r>
        <w:t xml:space="preserve">rates of </w:t>
      </w:r>
      <w:r w:rsidR="004C559F">
        <w:t>S</w:t>
      </w:r>
      <w:r>
        <w:t xml:space="preserve">outhern </w:t>
      </w:r>
      <w:r w:rsidR="004C559F">
        <w:t>R</w:t>
      </w:r>
      <w:r>
        <w:t xml:space="preserve">esident killer whales </w:t>
      </w:r>
      <w:r w:rsidR="00A46CDD">
        <w:t xml:space="preserve">is </w:t>
      </w:r>
      <w:r>
        <w:t xml:space="preserve">linked to </w:t>
      </w:r>
      <w:r w:rsidR="00A46CDD">
        <w:t xml:space="preserve">changes in </w:t>
      </w:r>
      <w:r>
        <w:t xml:space="preserve">Chinook salmon abundance </w:t>
      </w:r>
      <w:r w:rsidR="006B5BAE">
        <w:fldChar w:fldCharType="begin"/>
      </w:r>
      <w:r w:rsidR="00DA334A">
        <w:instrText xml:space="preserve"> ADDIN ZOTERO_ITEM CSL_CITATION {"citationID":"8tN3Hap9","properties":{"formattedCitation":"(Ward et al. 2009, Ford et al. 2010)","plainCitation":"(Ward et al. 2009, Ford et al. 2010)"},"citationItems":[{"id":710,"uris":["http://zotero.org/users/local/DW6AEAS0/items/28EUXTEH"],"uri":["http://zotero.org/users/local/DW6AEAS0/items/28EUXTEH"],"itemData":{"id":710,"type":"article-journal","title":"Quantifying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C"}],"issued":{"date-parts":[["2009"]]}}},{"id":170,"uris":["http://zotero.org/users/local/DW6AEAS0/items/ZBB8NTNM"],"uri":["http://zotero.org/users/local/DW6AEAS0/items/ZBB8NTNM"],"itemData":{"id":170,"type":"article-journal","title":"Linking killer whale survival and prey abundance: food limitation in the oceans' apex predator?","container-title":"Biology letters","page":"139–142","volume":"6","issue":"1","source":"Google Scholar","shortTitle":"Linking killer whale survival and prey abundance","author":[{"family":"Ford","given":"John KB"},{"family":"Ellis","given":"Graeme M."},{"family":"Olesiuk","given":"Peter F."},{"family":"Balcomb","given":"Kenneth C."}],"issued":{"date-parts":[["2010"]]}}}],"schema":"https://github.com/citation-style-language/schema/raw/master/csl-citation.json"} </w:instrText>
      </w:r>
      <w:r w:rsidR="006B5BAE">
        <w:fldChar w:fldCharType="separate"/>
      </w:r>
      <w:r w:rsidR="00DA334A" w:rsidRPr="00DA334A">
        <w:t>(Ward et al. 2009, Ford et al. 2010)</w:t>
      </w:r>
      <w:r w:rsidR="006B5BAE">
        <w:fldChar w:fldCharType="end"/>
      </w:r>
      <w:r>
        <w:t xml:space="preserve">. </w:t>
      </w:r>
      <w:r w:rsidR="00143AD3">
        <w:t xml:space="preserve">Our estimate of potential reductions </w:t>
      </w:r>
      <w:r w:rsidR="00BC581C">
        <w:t xml:space="preserve">to </w:t>
      </w:r>
      <w:r w:rsidR="00143AD3">
        <w:t xml:space="preserve">adult Chinook </w:t>
      </w:r>
      <w:r w:rsidR="00BC581C">
        <w:t xml:space="preserve">salmon </w:t>
      </w:r>
      <w:r w:rsidR="00143AD3">
        <w:t>abundanc</w:t>
      </w:r>
      <w:r w:rsidR="00BC581C">
        <w:t>e due to</w:t>
      </w:r>
      <w:r w:rsidR="00143AD3">
        <w:t xml:space="preserve"> </w:t>
      </w:r>
      <w:r w:rsidR="00A46CDD">
        <w:t xml:space="preserve">predation on smolts and sub-adults by </w:t>
      </w:r>
      <w:r w:rsidR="00143AD3">
        <w:t>pinnipeds (</w:t>
      </w:r>
      <w:r w:rsidR="00B12E16">
        <w:fldChar w:fldCharType="begin"/>
      </w:r>
      <w:r w:rsidR="00B12E16">
        <w:instrText xml:space="preserve"> REF _Ref444630575 </w:instrText>
      </w:r>
      <w:r w:rsidR="00B12E16">
        <w:fldChar w:fldCharType="separate"/>
      </w:r>
      <w:r w:rsidR="00731691">
        <w:t xml:space="preserve">Figure </w:t>
      </w:r>
      <w:r w:rsidR="00731691">
        <w:rPr>
          <w:noProof/>
        </w:rPr>
        <w:t>3</w:t>
      </w:r>
      <w:r w:rsidR="00B12E16">
        <w:rPr>
          <w:noProof/>
        </w:rPr>
        <w:fldChar w:fldCharType="end"/>
      </w:r>
      <w:r w:rsidR="00143AD3">
        <w:t xml:space="preserve">) could lead to reduction in the </w:t>
      </w:r>
      <w:r>
        <w:t xml:space="preserve">productivity </w:t>
      </w:r>
      <w:r w:rsidR="00C22D27">
        <w:t xml:space="preserve">or carrying capacity </w:t>
      </w:r>
      <w:r>
        <w:t xml:space="preserve">of </w:t>
      </w:r>
      <w:r w:rsidR="00C22D27">
        <w:t>S</w:t>
      </w:r>
      <w:r>
        <w:t xml:space="preserve">outhern </w:t>
      </w:r>
      <w:r w:rsidR="00C22D27">
        <w:t>R</w:t>
      </w:r>
      <w:r>
        <w:t>esident killer whales.</w:t>
      </w:r>
      <w:r w:rsidR="005549BF">
        <w:t xml:space="preserve">  </w:t>
      </w:r>
      <w:r w:rsidR="00BC581C">
        <w:t>As a comparison</w:t>
      </w:r>
      <w:r w:rsidR="00143AD3">
        <w:t xml:space="preserve">, potential losses from pinnipeds are </w:t>
      </w:r>
      <w:r w:rsidR="005549BF">
        <w:t>comparable to commercial catches in Washington State inland waters</w:t>
      </w:r>
      <w:r w:rsidR="00BC581C">
        <w:t xml:space="preserve">, </w:t>
      </w:r>
      <w:r w:rsidR="005549BF">
        <w:t>which have declined from 250,000</w:t>
      </w:r>
      <w:r w:rsidR="001740D0">
        <w:t xml:space="preserve"> adult Chinook</w:t>
      </w:r>
      <w:r w:rsidR="005549BF">
        <w:t xml:space="preserve"> in 1980 to 100,000 presently, and recreational catches that have declined from 150,000 to 50,000 </w:t>
      </w:r>
      <w:r w:rsidR="007C2BD4">
        <w:fldChar w:fldCharType="begin"/>
      </w:r>
      <w:r w:rsidR="007C2BD4">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WA","source":"Google Scholar","event-place":"Olympia, WA","issued":{"date-parts":[["2010",4,12]]}}}],"schema":"https://github.com/citation-style-language/schema/raw/master/csl-citation.json"} </w:instrText>
      </w:r>
      <w:r w:rsidR="007C2BD4">
        <w:fldChar w:fldCharType="separate"/>
      </w:r>
      <w:r w:rsidR="007C2BD4" w:rsidRPr="000B683B">
        <w:t>(</w:t>
      </w:r>
      <w:r w:rsidR="007C2BD4" w:rsidRPr="000B683B">
        <w:rPr>
          <w:iCs/>
        </w:rPr>
        <w:t>Comprehensive Management Plan for Puget Sound Chinook: Harvest Management Component</w:t>
      </w:r>
      <w:r w:rsidR="007C2BD4" w:rsidRPr="000B683B">
        <w:t xml:space="preserve"> 2010)</w:t>
      </w:r>
      <w:r w:rsidR="007C2BD4">
        <w:fldChar w:fldCharType="end"/>
      </w:r>
      <w:r w:rsidR="005549BF">
        <w:t>.</w:t>
      </w:r>
    </w:p>
    <w:p w14:paraId="5CA5717B" w14:textId="0107FFDB" w:rsidR="00B12E16" w:rsidRPr="00B12E16" w:rsidRDefault="00BC581C" w:rsidP="00B12E16">
      <w:pPr>
        <w:spacing w:before="0" w:after="0"/>
        <w:rPr>
          <w:rPrChange w:id="104" w:author="Chasco, Brandon" w:date="2016-06-06T11:10:00Z">
            <w:rPr>
              <w:highlight w:val="yellow"/>
            </w:rPr>
          </w:rPrChange>
        </w:rPr>
      </w:pPr>
      <w:r>
        <w:t>Our main results regarding both biomass and numbers of Chinook salmon consumed (Figures 1-2) depend critically on our parameterization of predator diets. Our estimates of</w:t>
      </w:r>
      <w:r w:rsidR="004D4B76">
        <w:t xml:space="preserve"> consumption </w:t>
      </w:r>
      <w:r>
        <w:t xml:space="preserve">of Chinook salmon are </w:t>
      </w:r>
      <w:r w:rsidR="004D4B76">
        <w:t>a linear function of diet fraction and size selectivity (</w:t>
      </w:r>
      <w:r w:rsidR="00B12E16">
        <w:fldChar w:fldCharType="begin"/>
      </w:r>
      <w:r w:rsidR="00B12E16">
        <w:instrText xml:space="preserve"> REF _Ref444631946 </w:instrText>
      </w:r>
      <w:r w:rsidR="00B12E16">
        <w:fldChar w:fldCharType="separate"/>
      </w:r>
      <w:r w:rsidR="00731691">
        <w:t xml:space="preserve">Equation </w:t>
      </w:r>
      <w:r w:rsidR="00731691">
        <w:rPr>
          <w:noProof/>
        </w:rPr>
        <w:t>6</w:t>
      </w:r>
      <w:r w:rsidR="00B12E16">
        <w:rPr>
          <w:noProof/>
        </w:rPr>
        <w:fldChar w:fldCharType="end"/>
      </w:r>
      <w:r w:rsidR="004D4B76">
        <w:t xml:space="preserve">); therefore, any change in either of those parameters will lead to a proportional change in the </w:t>
      </w:r>
      <w:r w:rsidR="00C15EB8">
        <w:t xml:space="preserve">consumption. </w:t>
      </w:r>
      <w:r w:rsidR="004F2C4A">
        <w:t xml:space="preserve">Our results regarding numbers (but not biomass) of Chinook salmon consumed also depend upon assumptions regarding </w:t>
      </w:r>
      <w:r>
        <w:t>the ratio of juveniles and adults in the diets, and the size of the juvenile Chinook</w:t>
      </w:r>
      <w:r w:rsidR="004F2C4A">
        <w:t xml:space="preserve"> salmon</w:t>
      </w:r>
      <w:r>
        <w:t xml:space="preserve"> in inland waters. </w:t>
      </w:r>
      <w:r w:rsidR="00C15EB8">
        <w:t xml:space="preserve">The </w:t>
      </w:r>
      <w:r w:rsidR="00804C69">
        <w:t>parameterization</w:t>
      </w:r>
      <w:r w:rsidR="00C15EB8">
        <w:t xml:space="preserve"> of juvenile fish size can have a profound effect, because the energy content of a fish </w:t>
      </w:r>
      <w:r w:rsidR="00C15EB8">
        <w:lastRenderedPageBreak/>
        <w:t xml:space="preserve">increases with </w:t>
      </w:r>
      <w:r w:rsidR="00EA0884">
        <w:t xml:space="preserve">the cube of </w:t>
      </w:r>
      <w:r w:rsidR="001740D0">
        <w:t xml:space="preserve">its </w:t>
      </w:r>
      <w:r w:rsidR="00C15EB8">
        <w:t>len</w:t>
      </w:r>
      <w:r w:rsidR="00C15EB8" w:rsidRPr="006607B4">
        <w:t>gth (</w:t>
      </w:r>
      <w:r w:rsidR="007B3BD4" w:rsidRPr="006607B4">
        <w:fldChar w:fldCharType="begin"/>
      </w:r>
      <w:r w:rsidR="007B3BD4" w:rsidRPr="006607B4">
        <w:instrText xml:space="preserve"> REF _Ref444632732 </w:instrText>
      </w:r>
      <w:r w:rsidR="006607B4">
        <w:instrText xml:space="preserve"> \* MERGEFORMAT </w:instrText>
      </w:r>
      <w:r w:rsidR="007B3BD4" w:rsidRPr="006607B4">
        <w:fldChar w:fldCharType="separate"/>
      </w:r>
      <w:r w:rsidR="00731691">
        <w:t xml:space="preserve">Equation </w:t>
      </w:r>
      <w:r w:rsidR="00731691">
        <w:rPr>
          <w:noProof/>
        </w:rPr>
        <w:t>7</w:t>
      </w:r>
      <w:r w:rsidR="007B3BD4" w:rsidRPr="006607B4">
        <w:rPr>
          <w:noProof/>
        </w:rPr>
        <w:fldChar w:fldCharType="end"/>
      </w:r>
      <w:r w:rsidR="00C15EB8" w:rsidRPr="006607B4">
        <w:t xml:space="preserve">).  </w:t>
      </w:r>
      <w:r w:rsidR="00C15EB8" w:rsidRPr="004F0D41">
        <w:t xml:space="preserve">If we reduce </w:t>
      </w:r>
      <w:r w:rsidR="001740D0" w:rsidRPr="004F0D41">
        <w:t xml:space="preserve">the </w:t>
      </w:r>
      <w:r w:rsidR="00C15EB8" w:rsidRPr="004F0D41">
        <w:t xml:space="preserve">smolt length </w:t>
      </w:r>
      <w:r w:rsidR="001740D0" w:rsidRPr="004F0D41">
        <w:t xml:space="preserve">at release </w:t>
      </w:r>
      <w:r w:rsidR="00C15EB8" w:rsidRPr="004F0D41">
        <w:t xml:space="preserve">from </w:t>
      </w:r>
      <w:r w:rsidR="00EA0884" w:rsidRPr="004F0D41">
        <w:t>9</w:t>
      </w:r>
      <w:ins w:id="105" w:author="Chasco, Brandon" w:date="2016-06-06T10:20:00Z">
        <w:r w:rsidR="00D72C35">
          <w:t>5</w:t>
        </w:r>
      </w:ins>
      <w:del w:id="106" w:author="Chasco, Brandon" w:date="2016-06-06T09:58:00Z">
        <w:r w:rsidR="00EA0884" w:rsidRPr="004F0D41" w:rsidDel="0020270F">
          <w:delText>5</w:delText>
        </w:r>
      </w:del>
      <w:r w:rsidR="00EA0884" w:rsidRPr="004F0D41">
        <w:t xml:space="preserve"> mm to </w:t>
      </w:r>
      <w:del w:id="107" w:author="Chasco, Brandon" w:date="2016-06-06T09:58:00Z">
        <w:r w:rsidR="00EA0884" w:rsidRPr="004F0D41" w:rsidDel="0020270F">
          <w:delText>6</w:delText>
        </w:r>
        <w:r w:rsidR="00C15EB8" w:rsidRPr="004F0D41" w:rsidDel="0020270F">
          <w:delText xml:space="preserve">0 </w:delText>
        </w:r>
      </w:del>
      <w:ins w:id="108" w:author="Chasco, Brandon" w:date="2016-06-06T09:58:00Z">
        <w:r w:rsidR="0020270F">
          <w:t>45</w:t>
        </w:r>
        <w:r w:rsidR="0020270F" w:rsidRPr="004F0D41">
          <w:t xml:space="preserve"> </w:t>
        </w:r>
      </w:ins>
      <w:r w:rsidR="00C15EB8" w:rsidRPr="004F0D41">
        <w:t>mm</w:t>
      </w:r>
      <w:ins w:id="109" w:author="Chasco, Brandon" w:date="2016-06-06T09:59:00Z">
        <w:r w:rsidR="0020270F">
          <w:t xml:space="preserve"> (the difference between releasing </w:t>
        </w:r>
      </w:ins>
      <w:ins w:id="110" w:author="Chasco, Brandon" w:date="2016-06-06T10:02:00Z">
        <w:r w:rsidR="0020270F">
          <w:t>fingerlings</w:t>
        </w:r>
      </w:ins>
      <w:ins w:id="111" w:author="Chasco, Brandon" w:date="2016-06-06T09:59:00Z">
        <w:r w:rsidR="0020270F">
          <w:t xml:space="preserve"> or fry)</w:t>
        </w:r>
      </w:ins>
      <w:r w:rsidR="009E13CD" w:rsidRPr="004F0D41">
        <w:t xml:space="preserve">, the energy content of a </w:t>
      </w:r>
      <w:del w:id="112" w:author="Chasco, Brandon" w:date="2016-06-06T10:39:00Z">
        <w:r w:rsidR="009E13CD" w:rsidRPr="004F0D41" w:rsidDel="00E56DC2">
          <w:delText xml:space="preserve">smolt </w:delText>
        </w:r>
      </w:del>
      <w:ins w:id="113" w:author="Chasco, Brandon" w:date="2016-06-06T10:39:00Z">
        <w:r w:rsidR="00E56DC2">
          <w:t>juvenile</w:t>
        </w:r>
        <w:r w:rsidR="00E56DC2" w:rsidRPr="004F0D41">
          <w:t xml:space="preserve"> </w:t>
        </w:r>
      </w:ins>
      <w:r w:rsidR="009E13CD" w:rsidRPr="004F0D41">
        <w:t>is reduce</w:t>
      </w:r>
      <w:r w:rsidR="004F2C4A" w:rsidRPr="004F0D41">
        <w:t>d</w:t>
      </w:r>
      <w:r w:rsidR="009E13CD" w:rsidRPr="004F0D41">
        <w:t xml:space="preserve"> by </w:t>
      </w:r>
      <w:ins w:id="114" w:author="Chasco, Brandon" w:date="2016-06-06T10:20:00Z">
        <w:r w:rsidR="00D72C35">
          <w:t>~</w:t>
        </w:r>
      </w:ins>
      <w:ins w:id="115" w:author="Chasco, Brandon" w:date="2016-06-06T10:01:00Z">
        <w:r w:rsidR="0020270F">
          <w:t>90</w:t>
        </w:r>
      </w:ins>
      <w:del w:id="116" w:author="Chasco, Brandon" w:date="2016-06-06T09:59:00Z">
        <w:r w:rsidR="009E13CD" w:rsidRPr="004F0D41" w:rsidDel="0020270F">
          <w:delText>75</w:delText>
        </w:r>
      </w:del>
      <w:r w:rsidR="009E13CD" w:rsidRPr="004F0D41">
        <w:t>%</w:t>
      </w:r>
      <w:r w:rsidR="004F2C4A" w:rsidRPr="004F0D41">
        <w:t xml:space="preserve">, and therefore the </w:t>
      </w:r>
      <w:r w:rsidR="009E13CD" w:rsidRPr="004F0D41">
        <w:t xml:space="preserve">number of </w:t>
      </w:r>
      <w:del w:id="117" w:author="Chasco, Brandon" w:date="2016-06-06T10:39:00Z">
        <w:r w:rsidR="009E13CD" w:rsidRPr="004F0D41" w:rsidDel="00E56DC2">
          <w:delText xml:space="preserve">smolts </w:delText>
        </w:r>
      </w:del>
      <w:ins w:id="118" w:author="Chasco, Brandon" w:date="2016-06-06T10:39:00Z">
        <w:r w:rsidR="00E56DC2">
          <w:t>individual Chinook</w:t>
        </w:r>
        <w:r w:rsidR="00E56DC2" w:rsidRPr="004F0D41">
          <w:t xml:space="preserve"> </w:t>
        </w:r>
      </w:ins>
      <w:r w:rsidR="009E13CD" w:rsidRPr="004F0D41">
        <w:t>need</w:t>
      </w:r>
      <w:r w:rsidRPr="004F0D41">
        <w:t>ed</w:t>
      </w:r>
      <w:r w:rsidR="009E13CD" w:rsidRPr="004F0D41">
        <w:t xml:space="preserve"> to meet the energy demands </w:t>
      </w:r>
      <w:r w:rsidR="004F2C4A" w:rsidRPr="004F0D41">
        <w:t xml:space="preserve">of a predator is increased by a factor of </w:t>
      </w:r>
      <w:del w:id="119" w:author="Chasco, Brandon" w:date="2016-06-06T10:02:00Z">
        <w:r w:rsidR="004F2C4A" w:rsidRPr="004F0D41" w:rsidDel="0020270F">
          <w:delText>four</w:delText>
        </w:r>
      </w:del>
      <w:ins w:id="120" w:author="Chasco, Brandon" w:date="2016-06-06T10:02:00Z">
        <w:r w:rsidR="0020270F">
          <w:t>10</w:t>
        </w:r>
      </w:ins>
      <w:r w:rsidR="004F2C4A" w:rsidRPr="002232D5">
        <w:t>.</w:t>
      </w:r>
      <w:r w:rsidR="004F2C4A" w:rsidRPr="002232D5">
        <w:rPr>
          <w:rPrChange w:id="121" w:author="Chasco, Brandon" w:date="2016-06-06T10:03:00Z">
            <w:rPr>
              <w:highlight w:val="yellow"/>
            </w:rPr>
          </w:rPrChange>
        </w:rPr>
        <w:t xml:space="preserve"> </w:t>
      </w:r>
      <w:ins w:id="122" w:author="Chasco, Brandon" w:date="2016-06-06T10:03:00Z">
        <w:r w:rsidR="002232D5" w:rsidRPr="002232D5">
          <w:t xml:space="preserve">  The </w:t>
        </w:r>
      </w:ins>
      <w:ins w:id="123" w:author="Chasco, Brandon" w:date="2016-06-06T10:21:00Z">
        <w:r w:rsidR="00FE3DE8">
          <w:t>implications</w:t>
        </w:r>
      </w:ins>
      <w:ins w:id="124" w:author="Chasco, Brandon" w:date="2016-06-06T10:03:00Z">
        <w:r w:rsidR="002232D5" w:rsidRPr="002232D5">
          <w:t xml:space="preserve"> our </w:t>
        </w:r>
      </w:ins>
      <w:ins w:id="125" w:author="Chasco, Brandon" w:date="2016-06-06T11:08:00Z">
        <w:r w:rsidR="00B12E16">
          <w:t>Chinook</w:t>
        </w:r>
      </w:ins>
      <w:ins w:id="126" w:author="Chasco, Brandon" w:date="2016-06-06T10:21:00Z">
        <w:r w:rsidR="00FE3DE8">
          <w:t xml:space="preserve"> </w:t>
        </w:r>
      </w:ins>
      <w:ins w:id="127" w:author="Chasco, Brandon" w:date="2016-06-06T10:03:00Z">
        <w:r w:rsidR="002232D5" w:rsidRPr="002232D5">
          <w:t>assumption</w:t>
        </w:r>
      </w:ins>
      <w:ins w:id="128" w:author="Chasco, Brandon" w:date="2016-06-06T10:21:00Z">
        <w:r w:rsidR="00FE3DE8">
          <w:t>s</w:t>
        </w:r>
      </w:ins>
      <w:ins w:id="129" w:author="Chasco, Brandon" w:date="2016-06-06T10:03:00Z">
        <w:r w:rsidR="002232D5" w:rsidRPr="002232D5">
          <w:t xml:space="preserve"> are noted in Figure 7, where we change both the </w:t>
        </w:r>
      </w:ins>
      <w:ins w:id="130" w:author="Chasco, Brandon" w:date="2016-06-06T10:21:00Z">
        <w:r w:rsidR="00FE3DE8">
          <w:t xml:space="preserve">age of the </w:t>
        </w:r>
      </w:ins>
      <w:ins w:id="131" w:author="Chasco, Brandon" w:date="2016-06-06T10:03:00Z">
        <w:r w:rsidR="002232D5" w:rsidRPr="002232D5">
          <w:t xml:space="preserve">Chinook in the </w:t>
        </w:r>
      </w:ins>
      <w:ins w:id="132" w:author="Chasco, Brandon" w:date="2016-06-06T10:43:00Z">
        <w:r w:rsidR="0007287A">
          <w:t xml:space="preserve">predator </w:t>
        </w:r>
      </w:ins>
      <w:ins w:id="133" w:author="Chasco, Brandon" w:date="2016-06-06T10:03:00Z">
        <w:r w:rsidR="002232D5" w:rsidRPr="002232D5">
          <w:t>diet</w:t>
        </w:r>
      </w:ins>
      <w:ins w:id="134" w:author="Chasco, Brandon" w:date="2016-06-06T10:21:00Z">
        <w:r w:rsidR="00FE3DE8">
          <w:t>s</w:t>
        </w:r>
      </w:ins>
      <w:ins w:id="135" w:author="Chasco, Brandon" w:date="2016-06-06T10:03:00Z">
        <w:r w:rsidR="002232D5" w:rsidRPr="002232D5">
          <w:t xml:space="preserve"> and the </w:t>
        </w:r>
      </w:ins>
      <w:ins w:id="136" w:author="Chasco, Brandon" w:date="2016-06-06T10:21:00Z">
        <w:r w:rsidR="00FE3DE8">
          <w:t>size of Chinook when they are first released</w:t>
        </w:r>
      </w:ins>
      <w:ins w:id="137" w:author="Chasco, Brandon" w:date="2016-06-06T10:03:00Z">
        <w:r w:rsidR="002232D5" w:rsidRPr="002232D5">
          <w:t xml:space="preserve">.  </w:t>
        </w:r>
      </w:ins>
      <w:ins w:id="138" w:author="Chasco, Brandon" w:date="2016-06-06T10:04:00Z">
        <w:r w:rsidR="002232D5">
          <w:t xml:space="preserve">The non-linear response of varying </w:t>
        </w:r>
      </w:ins>
      <w:ins w:id="139" w:author="Chasco, Brandon" w:date="2016-06-06T10:40:00Z">
        <w:r w:rsidR="00E56DC2">
          <w:t xml:space="preserve">juvenile </w:t>
        </w:r>
      </w:ins>
      <w:ins w:id="140" w:author="Chasco, Brandon" w:date="2016-06-06T10:04:00Z">
        <w:r w:rsidR="002232D5">
          <w:t>size during release is apparent, despite o</w:t>
        </w:r>
      </w:ins>
      <w:ins w:id="141" w:author="Chasco, Brandon" w:date="2016-06-06T10:05:00Z">
        <w:r w:rsidR="002232D5">
          <w:t xml:space="preserve">nly a 50% reduction in size at release we see a four increase the number of Chinook consumed by the pinnipeds.  </w:t>
        </w:r>
        <w:r w:rsidR="00C13DB2">
          <w:t>The reason for a four-fold vs ten-fold increase, is be</w:t>
        </w:r>
        <w:r w:rsidR="00FE3DE8">
          <w:t xml:space="preserve">cause we assume that the changes </w:t>
        </w:r>
        <w:r w:rsidR="00C13DB2">
          <w:t xml:space="preserve">in Chinook </w:t>
        </w:r>
      </w:ins>
      <w:ins w:id="142" w:author="Chasco, Brandon" w:date="2016-06-06T10:07:00Z">
        <w:r w:rsidR="00C13DB2">
          <w:t xml:space="preserve">length </w:t>
        </w:r>
      </w:ins>
      <w:ins w:id="143" w:author="Chasco, Brandon" w:date="2016-06-06T10:05:00Z">
        <w:r w:rsidR="00C13DB2">
          <w:t xml:space="preserve">only </w:t>
        </w:r>
      </w:ins>
      <w:ins w:id="144" w:author="Chasco, Brandon" w:date="2016-06-06T10:07:00Z">
        <w:r w:rsidR="00C13DB2">
          <w:t xml:space="preserve">occur during the months </w:t>
        </w:r>
      </w:ins>
      <w:ins w:id="145" w:author="Chasco, Brandon" w:date="2016-06-06T10:16:00Z">
        <w:r w:rsidR="009649C4">
          <w:t xml:space="preserve">of </w:t>
        </w:r>
      </w:ins>
      <w:ins w:id="146" w:author="Chasco, Brandon" w:date="2016-06-06T10:07:00Z">
        <w:r w:rsidR="00C13DB2">
          <w:t xml:space="preserve">April to June when the juveniles are being released.  </w:t>
        </w:r>
      </w:ins>
      <w:ins w:id="147" w:author="Chasco, Brandon" w:date="2016-06-06T10:22:00Z">
        <w:r w:rsidR="00FE3DE8">
          <w:t xml:space="preserve">Furthermore, Figure 7 demonstrates that </w:t>
        </w:r>
      </w:ins>
      <w:ins w:id="148" w:author="Chasco, Brandon" w:date="2016-06-06T10:17:00Z">
        <w:r w:rsidR="009649C4">
          <w:t>the number of Chinook consumed (</w:t>
        </w:r>
      </w:ins>
      <m:oMath>
        <m:sSubSup>
          <m:sSubSupPr>
            <m:ctrlPr>
              <w:ins w:id="149" w:author="Chasco, Brandon" w:date="2016-06-06T10:18:00Z">
                <w:rPr>
                  <w:rFonts w:ascii="Cambria Math" w:hAnsi="Cambria Math"/>
                </w:rPr>
              </w:ins>
            </m:ctrlPr>
          </m:sSubSupPr>
          <m:e>
            <m:r>
              <w:ins w:id="150" w:author="Chasco, Brandon" w:date="2016-06-06T10:18:00Z">
                <w:rPr>
                  <w:rFonts w:ascii="Cambria Math" w:hAnsi="Cambria Math"/>
                </w:rPr>
                <m:t>C</m:t>
              </w:ins>
            </m:r>
          </m:e>
          <m:sub>
            <m:r>
              <w:ins w:id="151" w:author="Chasco, Brandon" w:date="2016-06-06T10:18:00Z">
                <w:rPr>
                  <w:rFonts w:ascii="Cambria Math" w:hAnsi="Cambria Math"/>
                </w:rPr>
                <m:t>h</m:t>
              </w:ins>
            </m:r>
            <m:r>
              <w:ins w:id="152" w:author="Chasco, Brandon" w:date="2016-06-06T10:18:00Z">
                <m:rPr>
                  <m:sty m:val="p"/>
                </m:rPr>
                <w:rPr>
                  <w:rFonts w:ascii="Cambria Math" w:hAnsi="Cambria Math"/>
                </w:rPr>
                <m:t>,</m:t>
              </w:ins>
            </m:r>
            <m:r>
              <w:ins w:id="153" w:author="Chasco, Brandon" w:date="2016-06-06T10:18:00Z">
                <w:rPr>
                  <w:rFonts w:ascii="Cambria Math" w:hAnsi="Cambria Math"/>
                </w:rPr>
                <m:t>s</m:t>
              </w:ins>
            </m:r>
            <m:r>
              <w:ins w:id="154" w:author="Chasco, Brandon" w:date="2016-06-06T10:18:00Z">
                <m:rPr>
                  <m:sty m:val="p"/>
                </m:rPr>
                <w:rPr>
                  <w:rFonts w:ascii="Cambria Math" w:hAnsi="Cambria Math"/>
                </w:rPr>
                <m:t>,</m:t>
              </w:ins>
            </m:r>
            <m:r>
              <w:ins w:id="155" w:author="Chasco, Brandon" w:date="2016-06-06T10:18:00Z">
                <w:rPr>
                  <w:rFonts w:ascii="Cambria Math" w:hAnsi="Cambria Math"/>
                </w:rPr>
                <m:t>a</m:t>
              </w:ins>
            </m:r>
            <m:r>
              <w:ins w:id="156" w:author="Chasco, Brandon" w:date="2016-06-06T10:18:00Z">
                <m:rPr>
                  <m:sty m:val="p"/>
                </m:rPr>
                <w:rPr>
                  <w:rFonts w:ascii="Cambria Math" w:hAnsi="Cambria Math"/>
                </w:rPr>
                <m:t>,</m:t>
              </w:ins>
            </m:r>
            <m:r>
              <w:ins w:id="157" w:author="Chasco, Brandon" w:date="2016-06-06T10:18:00Z">
                <w:rPr>
                  <w:rFonts w:ascii="Cambria Math" w:hAnsi="Cambria Math"/>
                </w:rPr>
                <m:t>y</m:t>
              </w:ins>
            </m:r>
            <m:r>
              <w:ins w:id="158" w:author="Chasco, Brandon" w:date="2016-06-06T10:18:00Z">
                <m:rPr>
                  <m:sty m:val="p"/>
                </m:rPr>
                <w:rPr>
                  <w:rFonts w:ascii="Cambria Math" w:hAnsi="Cambria Math"/>
                </w:rPr>
                <m:t>,</m:t>
              </w:ins>
            </m:r>
            <m:r>
              <w:ins w:id="159" w:author="Chasco, Brandon" w:date="2016-06-06T10:18:00Z">
                <w:rPr>
                  <w:rFonts w:ascii="Cambria Math" w:hAnsi="Cambria Math"/>
                </w:rPr>
                <m:t>t</m:t>
              </w:ins>
            </m:r>
          </m:sub>
          <m:sup>
            <m:r>
              <w:ins w:id="160" w:author="Chasco, Brandon" w:date="2016-06-06T10:18:00Z">
                <w:rPr>
                  <w:rFonts w:ascii="Cambria Math" w:hAnsi="Cambria Math"/>
                </w:rPr>
                <m:t>Ch</m:t>
              </w:ins>
            </m:r>
          </m:sup>
        </m:sSubSup>
      </m:oMath>
      <w:ins w:id="161" w:author="Chasco, Brandon" w:date="2016-06-06T10:18:00Z">
        <w:r w:rsidR="009649C4">
          <w:t xml:space="preserve">) is a linear function of the fraction </w:t>
        </w:r>
      </w:ins>
      <w:ins w:id="162" w:author="Chasco, Brandon" w:date="2016-06-06T10:41:00Z">
        <w:r w:rsidR="00E56DC2">
          <w:t>energy derived from</w:t>
        </w:r>
      </w:ins>
      <w:ins w:id="163" w:author="Chasco, Brandon" w:date="2016-06-06T10:18:00Z">
        <w:r w:rsidR="009649C4">
          <w:t xml:space="preserve"> different age of Chinook in the predator diets (</w:t>
        </w:r>
      </w:ins>
      <m:oMath>
        <m:sSub>
          <m:sSubPr>
            <m:ctrlPr>
              <w:ins w:id="164" w:author="Chasco, Brandon" w:date="2016-06-06T10:16:00Z">
                <w:rPr>
                  <w:rFonts w:ascii="Cambria Math" w:eastAsia="MS Mincho" w:hAnsi="Cambria Math"/>
                </w:rPr>
              </w:ins>
            </m:ctrlPr>
          </m:sSubPr>
          <m:e>
            <m:r>
              <w:ins w:id="165" w:author="Chasco, Brandon" w:date="2016-06-06T10:16:00Z">
                <w:rPr>
                  <w:rFonts w:ascii="Cambria Math" w:eastAsia="MS Mincho" w:hAnsi="Cambria Math"/>
                </w:rPr>
                <m:t>ν</m:t>
              </w:ins>
            </m:r>
          </m:e>
          <m:sub>
            <m:r>
              <w:ins w:id="166" w:author="Chasco, Brandon" w:date="2016-06-06T10:16:00Z">
                <w:rPr>
                  <w:rFonts w:ascii="Cambria Math" w:eastAsia="MS Mincho" w:hAnsi="Cambria Math"/>
                </w:rPr>
                <m:t>h</m:t>
              </w:ins>
            </m:r>
            <m:r>
              <w:ins w:id="167" w:author="Chasco, Brandon" w:date="2016-06-06T10:16:00Z">
                <m:rPr>
                  <m:sty m:val="p"/>
                </m:rPr>
                <w:rPr>
                  <w:rFonts w:ascii="Cambria Math" w:eastAsia="MS Mincho" w:hAnsi="Cambria Math"/>
                </w:rPr>
                <m:t>,</m:t>
              </w:ins>
            </m:r>
            <m:r>
              <w:ins w:id="168" w:author="Chasco, Brandon" w:date="2016-06-06T10:16:00Z">
                <w:rPr>
                  <w:rFonts w:ascii="Cambria Math" w:eastAsia="MS Mincho" w:hAnsi="Cambria Math"/>
                </w:rPr>
                <m:t>a</m:t>
              </w:ins>
            </m:r>
          </m:sub>
        </m:sSub>
      </m:oMath>
      <w:ins w:id="169" w:author="Chasco, Brandon" w:date="2016-06-06T10:18:00Z">
        <w:r w:rsidR="00FE3DE8">
          <w:t xml:space="preserve">; Equation 6); </w:t>
        </w:r>
      </w:ins>
      <w:ins w:id="170" w:author="Chasco, Brandon" w:date="2016-06-06T10:19:00Z">
        <w:r w:rsidR="009649C4">
          <w:t xml:space="preserve">a 50% change in the </w:t>
        </w:r>
      </w:ins>
      <w:ins w:id="171" w:author="Chasco, Brandon" w:date="2016-06-06T10:20:00Z">
        <w:r w:rsidR="009649C4">
          <w:t xml:space="preserve">diet fraction of </w:t>
        </w:r>
      </w:ins>
      <w:ins w:id="172" w:author="Chasco, Brandon" w:date="2016-06-06T10:41:00Z">
        <w:r w:rsidR="00E56DC2">
          <w:t xml:space="preserve">juveniles </w:t>
        </w:r>
      </w:ins>
      <w:ins w:id="173" w:author="Chasco, Brandon" w:date="2016-06-06T10:19:00Z">
        <w:r w:rsidR="009649C4">
          <w:t>results in a 50% change in the number of smolts consumed</w:t>
        </w:r>
      </w:ins>
      <w:ins w:id="174" w:author="Chasco, Brandon" w:date="2016-06-06T10:23:00Z">
        <w:r w:rsidR="00FE3DE8">
          <w:t xml:space="preserve"> for a given Chinook release size</w:t>
        </w:r>
      </w:ins>
      <w:ins w:id="175" w:author="Chasco, Brandon" w:date="2016-06-06T10:19:00Z">
        <w:r w:rsidR="009649C4">
          <w:t>.</w:t>
        </w:r>
      </w:ins>
      <w:ins w:id="176" w:author="Chasco, Brandon" w:date="2016-06-06T10:16:00Z">
        <w:r w:rsidR="009649C4">
          <w:t xml:space="preserve"> </w:t>
        </w:r>
      </w:ins>
      <w:bookmarkStart w:id="177" w:name="_GoBack"/>
      <w:bookmarkEnd w:id="177"/>
    </w:p>
    <w:p w14:paraId="19AE5AF6" w14:textId="77777777" w:rsidR="005455AE" w:rsidRPr="00D40E2C" w:rsidRDefault="00EF77A7" w:rsidP="00492B4B">
      <w:pPr>
        <w:pStyle w:val="Heading1"/>
        <w:spacing w:before="0"/>
      </w:pPr>
      <w:bookmarkStart w:id="178" w:name="future-research"/>
      <w:bookmarkEnd w:id="178"/>
      <w:r w:rsidRPr="00D40E2C">
        <w:t>Future research</w:t>
      </w:r>
    </w:p>
    <w:p w14:paraId="17E06BFF" w14:textId="0ED3D52B" w:rsidR="000E0602" w:rsidRDefault="00EF77A7" w:rsidP="00492B4B">
      <w:pPr>
        <w:spacing w:before="0" w:after="0"/>
      </w:pPr>
      <w:r>
        <w:t xml:space="preserve">This analysis represents a bioenergetics model within a </w:t>
      </w:r>
      <w:r w:rsidR="00596B9A">
        <w:t xml:space="preserve">portion of the range of </w:t>
      </w:r>
      <w:r>
        <w:t>Chinook salmon</w:t>
      </w:r>
      <w:r w:rsidR="00596B9A">
        <w:t xml:space="preserve"> from Puget Sound</w:t>
      </w:r>
      <w:r>
        <w:t xml:space="preserve">. Puget Sound harbor seals </w:t>
      </w:r>
      <w:r w:rsidR="00DC1CEA">
        <w:t>may be one cause of</w:t>
      </w:r>
      <w:r>
        <w:t xml:space="preserve"> the steep drop in the survival of local Chinook </w:t>
      </w:r>
      <w:r w:rsidR="00DC1CEA">
        <w:t xml:space="preserve">salmon </w:t>
      </w:r>
      <w:r>
        <w:t xml:space="preserve">stocks, </w:t>
      </w:r>
      <w:r w:rsidR="00596B9A">
        <w:t xml:space="preserve">but </w:t>
      </w:r>
      <w:r>
        <w:t>other predator populations</w:t>
      </w:r>
      <w:r w:rsidR="00DC1CEA">
        <w:t xml:space="preserve"> may also consume substantial numbers of salmon</w:t>
      </w:r>
      <w:r>
        <w:t xml:space="preserve">. </w:t>
      </w:r>
      <w:r w:rsidR="00596B9A">
        <w:t>Juvenile Chinook salmon from Puget Sound generally migrate north in the Northeast Pacific</w:t>
      </w:r>
      <w:r w:rsidR="00153AA6">
        <w:t xml:space="preserve"> to </w:t>
      </w:r>
      <w:r w:rsidR="004C559F">
        <w:t xml:space="preserve">coastal waters in the Gulf of </w:t>
      </w:r>
      <w:r w:rsidR="00153AA6">
        <w:t>Alaska</w:t>
      </w:r>
      <w:r w:rsidR="00596B9A">
        <w:t xml:space="preserve">, where they may encounter a wide range of other </w:t>
      </w:r>
      <w:r w:rsidR="00596B9A">
        <w:lastRenderedPageBreak/>
        <w:t xml:space="preserve">sources of mortality. The harbor seal population in southern British Columbia, for example, is thought to be much larger than that of Puget Sound </w:t>
      </w:r>
      <w:r w:rsidR="00D33239">
        <w:fldChar w:fldCharType="begin"/>
      </w:r>
      <w:r w:rsidR="00D33239">
        <w:instrText xml:space="preserve"> ADDIN ZOTERO_ITEM CSL_CITATION {"citationID":"2oij614mo4","properties":{"formattedCitation":"{\\rtf ({\\i{}Population assessment Pacific harbour seal ( Phoba vitulina Richardsi)} 2010)}","plainCitation":"(Population assessment Pacific harbour seal ( Phoba vitulina Richardsi) 2010)"},"citationItems":[{"id":894,"uris":["http://zotero.org/users/local/DW6AEAS0/items/PGBZ3CSQ"],"uri":["http://zotero.org/users/local/DW6AEAS0/items/PGBZ3CSQ"],"itemData":{"id":894,"type":"report","title":"Population assessment Pacific harbour seal ( Phoba vitulina Richardsi)","publisher":"Fisheries and Oceans Canada","publisher-place":"Pacific Region","event-place":"Pacific Region","URL":"https://www.google.com/search?q=DFO+harbor+seal+assessment&amp;ie=utf-8&amp;oe=utf-8","issued":{"date-parts":[["2010",1]]},"accessed":{"date-parts":[["2016",3,13]]}}}],"schema":"https://github.com/citation-style-language/schema/raw/master/csl-citation.json"} </w:instrText>
      </w:r>
      <w:r w:rsidR="00D33239">
        <w:fldChar w:fldCharType="separate"/>
      </w:r>
      <w:r w:rsidR="00D33239" w:rsidRPr="000B683B">
        <w:t>(</w:t>
      </w:r>
      <w:r w:rsidR="00D33239" w:rsidRPr="000B683B">
        <w:rPr>
          <w:iCs/>
        </w:rPr>
        <w:t>Population assessment Pacific harbour seal</w:t>
      </w:r>
      <w:r w:rsidR="00D33239" w:rsidRPr="000B683B">
        <w:rPr>
          <w:i/>
          <w:iCs/>
        </w:rPr>
        <w:t xml:space="preserve"> </w:t>
      </w:r>
      <w:r w:rsidR="00D33239" w:rsidRPr="000B683B">
        <w:rPr>
          <w:iCs/>
        </w:rPr>
        <w:t>(</w:t>
      </w:r>
      <w:r w:rsidR="00D33239" w:rsidRPr="000B683B">
        <w:rPr>
          <w:i/>
          <w:iCs/>
        </w:rPr>
        <w:t>Pho</w:t>
      </w:r>
      <w:r w:rsidR="00CD3373">
        <w:rPr>
          <w:i/>
          <w:iCs/>
        </w:rPr>
        <w:t>c</w:t>
      </w:r>
      <w:r w:rsidR="00D33239" w:rsidRPr="000B683B">
        <w:rPr>
          <w:i/>
          <w:iCs/>
        </w:rPr>
        <w:t>a vitulina Richardsi</w:t>
      </w:r>
      <w:r w:rsidR="00D33239" w:rsidRPr="000B683B">
        <w:rPr>
          <w:iCs/>
        </w:rPr>
        <w:t>)</w:t>
      </w:r>
      <w:r w:rsidR="00D33239" w:rsidRPr="000B683B">
        <w:t xml:space="preserve"> 2010)</w:t>
      </w:r>
      <w:r w:rsidR="00D33239">
        <w:fldChar w:fldCharType="end"/>
      </w:r>
      <w:r w:rsidR="00153AA6">
        <w:t>. Further</w:t>
      </w:r>
      <w:r w:rsidR="00053F30">
        <w:t>more</w:t>
      </w:r>
      <w:r w:rsidR="00153AA6">
        <w:t xml:space="preserve">, there are </w:t>
      </w:r>
      <w:r>
        <w:t>other populations of salmon-eating killer whale</w:t>
      </w:r>
      <w:r w:rsidR="00DC1CEA">
        <w:t>s</w:t>
      </w:r>
      <w:r>
        <w:t xml:space="preserve"> </w:t>
      </w:r>
      <w:r w:rsidR="00153AA6">
        <w:t>that inhabit</w:t>
      </w:r>
      <w:r>
        <w:t xml:space="preserve"> the inland waters of southern British Columbia and southeast Alaska. </w:t>
      </w:r>
      <w:r w:rsidR="00153AA6">
        <w:t>These northern populations of killer whales are also increasing in abundance</w:t>
      </w:r>
      <w:r>
        <w:t xml:space="preserve"> </w:t>
      </w:r>
      <w:r w:rsidR="00146A9D">
        <w:t xml:space="preserve">and </w:t>
      </w:r>
      <w:r>
        <w:t>could be a</w:t>
      </w:r>
      <w:r w:rsidR="00153AA6">
        <w:t xml:space="preserve">n increasing </w:t>
      </w:r>
      <w:r>
        <w:t xml:space="preserve">source of mortality </w:t>
      </w:r>
      <w:r w:rsidR="00153AA6">
        <w:t>for</w:t>
      </w:r>
      <w:r>
        <w:t xml:space="preserve"> Chinook </w:t>
      </w:r>
      <w:r w:rsidR="00053F30">
        <w:t xml:space="preserve">salmon </w:t>
      </w:r>
      <w:r w:rsidR="00153AA6">
        <w:t>originating from more southern rivers</w:t>
      </w:r>
      <w:r>
        <w:t>. The California sea lion range does not extend north of Puget Sound</w:t>
      </w:r>
      <w:r w:rsidR="00484D1D">
        <w:t xml:space="preserve">, thus </w:t>
      </w:r>
      <w:r>
        <w:t xml:space="preserve">they </w:t>
      </w:r>
      <w:r w:rsidR="00484D1D">
        <w:t xml:space="preserve">are </w:t>
      </w:r>
      <w:r>
        <w:t xml:space="preserve">unlikely to be an additional source of mortality, but the southeast Alaska Steller sea lions population has increased to ~50,000 individuals since 1979 and could provide a significant source </w:t>
      </w:r>
      <w:r w:rsidR="0054234F">
        <w:t xml:space="preserve">of </w:t>
      </w:r>
      <w:r>
        <w:t xml:space="preserve">predation based on the diet </w:t>
      </w:r>
      <w:r w:rsidR="004C559F">
        <w:t xml:space="preserve">studies </w:t>
      </w:r>
      <w:r>
        <w:t xml:space="preserve">of Tollit et al. </w:t>
      </w:r>
      <w:r w:rsidR="00BC03E9">
        <w:fldChar w:fldCharType="begin"/>
      </w:r>
      <w:r w:rsidR="00BC03E9">
        <w:instrText xml:space="preserve"> ADDIN ZOTERO_ITEM CSL_CITATION {"citationID":"1ot7klqldm","properties":{"formattedCitation":"(2015)","plainCitation":"(2015)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W."}],"issued":{"date-parts":[["2015"]]}},"suppress-author":true}],"schema":"https://github.com/citation-style-language/schema/raw/master/csl-citation.json"} </w:instrText>
      </w:r>
      <w:r w:rsidR="00BC03E9">
        <w:fldChar w:fldCharType="separate"/>
      </w:r>
      <w:r w:rsidR="00BC03E9" w:rsidRPr="00BC03E9">
        <w:t>(2015)</w:t>
      </w:r>
      <w:r w:rsidR="00BC03E9">
        <w:fldChar w:fldCharType="end"/>
      </w:r>
      <w:r>
        <w:t xml:space="preserve">. Future research </w:t>
      </w:r>
      <w:r w:rsidR="00053F30">
        <w:t>will</w:t>
      </w:r>
      <w:r>
        <w:t xml:space="preserve"> extend </w:t>
      </w:r>
      <w:r w:rsidR="00053F30">
        <w:t>our</w:t>
      </w:r>
      <w:r>
        <w:t xml:space="preserve"> analysis to include additional spatial components for the predators in the British Columbia and southeast Alaska inland waters. </w:t>
      </w:r>
      <w:r w:rsidR="00053F30">
        <w:t>This will necessitate a</w:t>
      </w:r>
      <w:r>
        <w:t xml:space="preserve"> salmon migration model to determine the temporal-spatial overlap of Puget Sound Chinook with predators in northern </w:t>
      </w:r>
      <w:r w:rsidR="00053F30">
        <w:t xml:space="preserve">regions. </w:t>
      </w:r>
    </w:p>
    <w:p w14:paraId="62690D2B" w14:textId="77777777" w:rsidR="005455AE" w:rsidRPr="00D40E2C" w:rsidRDefault="00EF77A7" w:rsidP="00492B4B">
      <w:pPr>
        <w:pStyle w:val="Heading1"/>
        <w:spacing w:before="0"/>
      </w:pPr>
      <w:bookmarkStart w:id="179" w:name="conclusion"/>
      <w:bookmarkEnd w:id="179"/>
      <w:r w:rsidRPr="00D40E2C">
        <w:t>Conclusion</w:t>
      </w:r>
    </w:p>
    <w:p w14:paraId="732B27F9" w14:textId="092C6D51" w:rsidR="005455AE" w:rsidRDefault="004C559F" w:rsidP="00492B4B">
      <w:pPr>
        <w:spacing w:before="0" w:after="0"/>
      </w:pPr>
      <w:r>
        <w:t>B</w:t>
      </w:r>
      <w:r w:rsidR="00EF77A7">
        <w:t xml:space="preserve">ased on bioenergetics modeling, </w:t>
      </w:r>
      <w:r w:rsidR="001841F4">
        <w:t xml:space="preserve">the relative impacts of different marine mammal predators on Chinook salmon </w:t>
      </w:r>
      <w:r>
        <w:t xml:space="preserve">have </w:t>
      </w:r>
      <w:r w:rsidR="001841F4">
        <w:t xml:space="preserve">changed </w:t>
      </w:r>
      <w:r w:rsidR="00A46CDD">
        <w:t xml:space="preserve">substantially </w:t>
      </w:r>
      <w:r w:rsidR="001841F4">
        <w:t xml:space="preserve">since the </w:t>
      </w:r>
      <w:r w:rsidR="001841F4" w:rsidRPr="007E29AB">
        <w:t xml:space="preserve">passage of the Marine Mammal Protection Act (1972). </w:t>
      </w:r>
      <w:r w:rsidR="0054234F" w:rsidRPr="0092400F">
        <w:t xml:space="preserve">Primarily due to increases in harbor seal abundance, since 1970 </w:t>
      </w:r>
      <w:r w:rsidR="001841F4" w:rsidRPr="0092400F">
        <w:t xml:space="preserve">predation </w:t>
      </w:r>
      <w:r w:rsidR="00247A03" w:rsidRPr="0092400F">
        <w:t xml:space="preserve">on Chinook salmon runs within Puget Sound </w:t>
      </w:r>
      <w:r w:rsidR="0054234F" w:rsidRPr="0092400F">
        <w:t xml:space="preserve">has increased </w:t>
      </w:r>
      <w:r w:rsidR="00151118" w:rsidRPr="0092400F">
        <w:t xml:space="preserve">approximately </w:t>
      </w:r>
      <w:r w:rsidR="00E34A2A" w:rsidRPr="0092400F">
        <w:t>nine</w:t>
      </w:r>
      <w:r w:rsidR="0054234F" w:rsidRPr="0092400F">
        <w:t>-fold in</w:t>
      </w:r>
      <w:r w:rsidR="0054234F" w:rsidRPr="007E29AB">
        <w:t xml:space="preserve"> terms of numbers and </w:t>
      </w:r>
      <w:r w:rsidR="00151118" w:rsidRPr="0092400F">
        <w:t>doubled</w:t>
      </w:r>
      <w:r w:rsidR="0054234F" w:rsidRPr="0092400F">
        <w:t xml:space="preserve"> in terms of biomass</w:t>
      </w:r>
      <w:r w:rsidR="00EF77A7" w:rsidRPr="007E29AB">
        <w:t xml:space="preserve">. </w:t>
      </w:r>
      <w:r w:rsidR="00D70B92" w:rsidRPr="0092400F">
        <w:t>L</w:t>
      </w:r>
      <w:r w:rsidR="001841F4" w:rsidRPr="0092400F">
        <w:t xml:space="preserve">arge </w:t>
      </w:r>
      <w:r w:rsidR="00EF77A7" w:rsidRPr="0092400F">
        <w:t>increase</w:t>
      </w:r>
      <w:r w:rsidR="00146A9D" w:rsidRPr="0092400F">
        <w:t>s</w:t>
      </w:r>
      <w:r w:rsidR="00EF77A7" w:rsidRPr="0092400F">
        <w:t xml:space="preserve"> in harbor seal predation on smolts ha</w:t>
      </w:r>
      <w:r w:rsidR="00974E7A" w:rsidRPr="0092400F">
        <w:t>ve</w:t>
      </w:r>
      <w:r w:rsidR="00EF77A7" w:rsidRPr="0092400F">
        <w:t xml:space="preserve"> potential impacts that are larger than either </w:t>
      </w:r>
      <w:r w:rsidR="00247A03" w:rsidRPr="0092400F">
        <w:t xml:space="preserve">current </w:t>
      </w:r>
      <w:r w:rsidR="00EF77A7" w:rsidRPr="0092400F">
        <w:t xml:space="preserve">commercial and recreational fisheries, or </w:t>
      </w:r>
      <w:r w:rsidR="0022331C" w:rsidRPr="0092400F">
        <w:lastRenderedPageBreak/>
        <w:t>predation by</w:t>
      </w:r>
      <w:r w:rsidR="00EF77A7" w:rsidRPr="0092400F">
        <w:t xml:space="preserve"> </w:t>
      </w:r>
      <w:r w:rsidR="0022331C" w:rsidRPr="0092400F">
        <w:t xml:space="preserve">endangered Southern Resident </w:t>
      </w:r>
      <w:r w:rsidR="00EF77A7" w:rsidRPr="0092400F">
        <w:t>killer whale</w:t>
      </w:r>
      <w:r w:rsidR="0022331C" w:rsidRPr="0092400F">
        <w:t>s</w:t>
      </w:r>
      <w:r w:rsidR="00EF77A7" w:rsidRPr="0092400F">
        <w:t xml:space="preserve">. </w:t>
      </w:r>
      <w:r w:rsidR="00D70B92" w:rsidRPr="0092400F">
        <w:t xml:space="preserve">Sea lions </w:t>
      </w:r>
      <w:r w:rsidR="00146A9D" w:rsidRPr="0092400F">
        <w:t>also consum</w:t>
      </w:r>
      <w:r w:rsidR="00974E7A" w:rsidRPr="0092400F">
        <w:t>e</w:t>
      </w:r>
      <w:r w:rsidR="00D70B92" w:rsidRPr="0092400F">
        <w:t xml:space="preserve"> </w:t>
      </w:r>
      <w:r w:rsidR="00247A03" w:rsidRPr="0092400F">
        <w:t>Chinook salmon</w:t>
      </w:r>
      <w:r w:rsidR="00D70B92" w:rsidRPr="0092400F">
        <w:t xml:space="preserve">; however, these impacts are </w:t>
      </w:r>
      <w:r w:rsidR="00247A03" w:rsidRPr="0092400F">
        <w:t xml:space="preserve">estimated to be </w:t>
      </w:r>
      <w:r w:rsidR="00D70B92" w:rsidRPr="0092400F">
        <w:t>low compared</w:t>
      </w:r>
      <w:r w:rsidR="00D70B92">
        <w:t xml:space="preserve"> to </w:t>
      </w:r>
      <w:r w:rsidR="00974E7A">
        <w:t xml:space="preserve">those from </w:t>
      </w:r>
      <w:r w:rsidR="00D70B92">
        <w:t xml:space="preserve">harbor seals.  </w:t>
      </w:r>
      <w:r w:rsidR="00EF77A7">
        <w:t xml:space="preserve">Our model only examines </w:t>
      </w:r>
      <w:r w:rsidR="00146A9D">
        <w:t xml:space="preserve">a subset of </w:t>
      </w:r>
      <w:r w:rsidR="00EF77A7">
        <w:t xml:space="preserve">predators within </w:t>
      </w:r>
      <w:r w:rsidR="0022331C">
        <w:t>Puget Sound inland wat</w:t>
      </w:r>
      <w:r w:rsidR="00D10CD3">
        <w:t>e</w:t>
      </w:r>
      <w:r w:rsidR="0022331C">
        <w:t>rs</w:t>
      </w:r>
      <w:r w:rsidR="00EF77A7">
        <w:t xml:space="preserve"> and assumes their </w:t>
      </w:r>
      <w:r w:rsidR="00247A03">
        <w:t xml:space="preserve">Chinook salmon </w:t>
      </w:r>
      <w:r w:rsidR="00EF77A7">
        <w:t xml:space="preserve">consumption is derived from only Puget Sound Chinook stocks. In reality the Chinook salmon </w:t>
      </w:r>
      <w:r w:rsidR="0022331C">
        <w:t>in inland</w:t>
      </w:r>
      <w:r w:rsidR="00EF77A7">
        <w:t xml:space="preserve"> waters are a mixt</w:t>
      </w:r>
      <w:r w:rsidR="00391FAE">
        <w:t>u</w:t>
      </w:r>
      <w:r w:rsidR="00EF77A7">
        <w:t>re of US</w:t>
      </w:r>
      <w:r w:rsidR="00421FA8">
        <w:t>A</w:t>
      </w:r>
      <w:r w:rsidR="00EF77A7">
        <w:t xml:space="preserve"> and Canadian stocks, and the marine mammals predator</w:t>
      </w:r>
      <w:r w:rsidR="0022331C">
        <w:t>s</w:t>
      </w:r>
      <w:r w:rsidR="00EF77A7">
        <w:t xml:space="preserve"> </w:t>
      </w:r>
      <w:r w:rsidR="0022331C">
        <w:t xml:space="preserve">on the outer coast (from California to Alaska) may also be </w:t>
      </w:r>
      <w:r w:rsidR="00EF77A7">
        <w:t>impact</w:t>
      </w:r>
      <w:r w:rsidR="0022331C">
        <w:t>ing</w:t>
      </w:r>
      <w:r w:rsidR="00EF77A7">
        <w:t xml:space="preserve"> </w:t>
      </w:r>
      <w:r w:rsidR="0022331C">
        <w:t>these</w:t>
      </w:r>
      <w:r w:rsidR="00EF77A7">
        <w:t xml:space="preserve"> US</w:t>
      </w:r>
      <w:r w:rsidR="00421FA8">
        <w:t>A</w:t>
      </w:r>
      <w:r w:rsidR="00EF77A7">
        <w:t xml:space="preserve"> Chinook stocks. </w:t>
      </w:r>
      <w:r w:rsidR="00146A9D">
        <w:t xml:space="preserve">Further, there are other potential predators (harbor porpoise, cormorants) that are not included in our modeling efforts. </w:t>
      </w:r>
      <w:r w:rsidR="00EF77A7">
        <w:t xml:space="preserve">We believe this research is a valuable step toward decoupling the mechanisms that lead toward </w:t>
      </w:r>
      <w:r w:rsidR="00974E7A">
        <w:t xml:space="preserve">trends in </w:t>
      </w:r>
      <w:r w:rsidR="00EF77A7">
        <w:t xml:space="preserve">marine survival in </w:t>
      </w:r>
      <w:r>
        <w:t xml:space="preserve">threatened </w:t>
      </w:r>
      <w:r w:rsidR="00EF77A7" w:rsidRPr="0097362C">
        <w:t>Chinook salmon</w:t>
      </w:r>
      <w:r w:rsidR="0022331C" w:rsidRPr="0097362C">
        <w:t>, and provide</w:t>
      </w:r>
      <w:r w:rsidR="00974E7A" w:rsidRPr="0097362C">
        <w:t>s</w:t>
      </w:r>
      <w:r w:rsidR="0022331C" w:rsidRPr="0097362C">
        <w:t xml:space="preserve"> a framework for coast-wide </w:t>
      </w:r>
      <w:r w:rsidR="00974E7A" w:rsidRPr="0097362C">
        <w:t xml:space="preserve">understanding of </w:t>
      </w:r>
      <w:r w:rsidR="0022331C" w:rsidRPr="0097362C">
        <w:t>predation</w:t>
      </w:r>
      <w:r w:rsidR="00974E7A" w:rsidRPr="0097362C">
        <w:t xml:space="preserve"> impacts on Chinook salmon</w:t>
      </w:r>
      <w:r w:rsidR="00711D69" w:rsidRPr="0097362C">
        <w:t xml:space="preserve"> and dependent predators such as </w:t>
      </w:r>
      <w:r w:rsidR="0097362C" w:rsidRPr="00731691">
        <w:t>Southern R</w:t>
      </w:r>
      <w:r w:rsidR="00711D69" w:rsidRPr="0097362C">
        <w:t>esident killer whales</w:t>
      </w:r>
      <w:r w:rsidR="00EF77A7" w:rsidRPr="0097362C">
        <w:t>.</w:t>
      </w:r>
    </w:p>
    <w:p w14:paraId="0F51245A" w14:textId="534D2AF2" w:rsidR="00B27555" w:rsidRDefault="00B27555" w:rsidP="00B27555">
      <w:pPr>
        <w:pStyle w:val="Heading1"/>
      </w:pPr>
      <w:r>
        <w:t>Acknowledgements</w:t>
      </w:r>
    </w:p>
    <w:p w14:paraId="1BE5A08E" w14:textId="743B752A" w:rsidR="00B27555" w:rsidRPr="00B27555" w:rsidRDefault="00B27555" w:rsidP="00731691">
      <w:r>
        <w:t xml:space="preserve">We wanted to thank Chris Harvey for reviewing versions of this manuscript.  We also thank </w:t>
      </w:r>
      <w:r>
        <w:rPr>
          <w:rStyle w:val="gi"/>
        </w:rPr>
        <w:t>Adrianne Akmajian and the Makah Tribe for providing diet data for the California and Steller sea lions</w:t>
      </w:r>
      <w:r w:rsidR="00217DA8">
        <w:rPr>
          <w:rStyle w:val="gi"/>
        </w:rPr>
        <w:t>, and Neala Kendall and Jake Shapley for help with the Puget Sound juvenile release data</w:t>
      </w:r>
      <w:r>
        <w:rPr>
          <w:rStyle w:val="gi"/>
        </w:rPr>
        <w:t xml:space="preserve">.  </w:t>
      </w:r>
      <w:r w:rsidR="00D14AD4">
        <w:t>This work was supported by the Pacific Salmon Commission through the funded project “</w:t>
      </w:r>
      <w:r w:rsidR="00D14AD4" w:rsidRPr="00256DE0">
        <w:rPr>
          <w:i/>
        </w:rPr>
        <w:t>A spatially-explicit ecosystem model for quantifying marine mammal impacts on Chinook salmon in the Northeast Pacific Ocean</w:t>
      </w:r>
      <w:r w:rsidR="00D14AD4">
        <w:t>.”</w:t>
      </w:r>
    </w:p>
    <w:p w14:paraId="4191EF30" w14:textId="77777777" w:rsidR="0092400F" w:rsidRDefault="0092400F">
      <w:pPr>
        <w:spacing w:before="0" w:after="0" w:line="240" w:lineRule="auto"/>
        <w:ind w:firstLine="0"/>
        <w:rPr>
          <w:rFonts w:ascii="Calibri" w:eastAsia="MS Gothic" w:hAnsi="Calibri"/>
          <w:b/>
          <w:bCs/>
          <w:sz w:val="28"/>
          <w:szCs w:val="32"/>
        </w:rPr>
      </w:pPr>
      <w:r>
        <w:br w:type="page"/>
      </w:r>
    </w:p>
    <w:p w14:paraId="1F13E4DF" w14:textId="6047E7BC" w:rsidR="0086455D" w:rsidRDefault="0086455D" w:rsidP="00A44121">
      <w:pPr>
        <w:pStyle w:val="Heading1"/>
      </w:pPr>
      <w:r>
        <w:lastRenderedPageBreak/>
        <w:t>References</w:t>
      </w:r>
    </w:p>
    <w:p w14:paraId="4E91EAE7" w14:textId="77D21163" w:rsidR="00E5172C" w:rsidRDefault="0086455D" w:rsidP="00731691">
      <w:pPr>
        <w:pStyle w:val="Bibliography"/>
      </w:pPr>
      <w:r>
        <w:fldChar w:fldCharType="begin"/>
      </w:r>
      <w:r w:rsidR="00E5172C">
        <w:instrText xml:space="preserve"> ADDIN ZOTERO_BIBL {"custom":[]} CSL_BIBLIOGRAPHY </w:instrText>
      </w:r>
      <w:r>
        <w:fldChar w:fldCharType="separate"/>
      </w:r>
      <w:r w:rsidR="00E5172C">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p>
    <w:p w14:paraId="4EED7FE7" w14:textId="77777777" w:rsidR="00E5172C" w:rsidRDefault="00E5172C" w:rsidP="00731691">
      <w:pPr>
        <w:pStyle w:val="Bibliography"/>
      </w:pPr>
      <w:r>
        <w:t>Argue, A.W. 1983. Strait of Georgia chinook and coho fishery. Dept. of Fisheries and Oceans. Available from http://agris.fao.org/agris-search/search.do?recordID=US201300358949 [accessed 13 March 2016].</w:t>
      </w:r>
    </w:p>
    <w:p w14:paraId="08508E8C" w14:textId="77777777" w:rsidR="00E5172C" w:rsidRDefault="00E5172C" w:rsidP="00731691">
      <w:pPr>
        <w:pStyle w:val="Bibliography"/>
      </w:pPr>
      <w:r>
        <w:t xml:space="preserve">Beamish, R.J., Sweeting, R.M., Neville, C.M., Lange, K.L., Beacham, T.D., and Preikshot, D. 2012. Wild chinook salmon survive better than hatchery salmon in a period of poor production. Environ. Biol. Fishes </w:t>
      </w:r>
      <w:r>
        <w:rPr>
          <w:b/>
          <w:bCs/>
        </w:rPr>
        <w:t>94</w:t>
      </w:r>
      <w:r>
        <w:t>(1): 135–148.</w:t>
      </w:r>
    </w:p>
    <w:p w14:paraId="15794B3B" w14:textId="77777777" w:rsidR="00E5172C" w:rsidRDefault="00E5172C" w:rsidP="00731691">
      <w:pPr>
        <w:pStyle w:val="Bibliography"/>
      </w:pPr>
      <w:r>
        <w:t>Beauchamp, D.A., and Duffy, E.J. 2011. Stage-specific growth and survival during early marine life of Puget Sound Chinook Salmon in the context of temporal-spatial environmental conditions and trophic interactions. Wash. Coop. Fish Wildl. Res. Unit. Available from http://s3.amazonaws.com/file-storage.INDIVIDUAL-ACTIVITIES-CooperativeResearchUnits.digitalmeasures.usgs.edu/davebea/tech_publications/Beauchamp%20%20Duffy%202011%20Chinook%20Growth%20%20Survival-PSC%20Rept-1.pdf [accessed 13 March 2016].</w:t>
      </w:r>
    </w:p>
    <w:p w14:paraId="6947DD04" w14:textId="77777777" w:rsidR="00E5172C" w:rsidRDefault="00E5172C" w:rsidP="00731691">
      <w:pPr>
        <w:pStyle w:val="Bibliography"/>
      </w:pPr>
      <w:r>
        <w:t>Bigg, M.A. 1969. The harbour seal in British Columbia. Fisheries Research Board of Canada Ottawa. Available from http://library.wur.nl/WebQuery/clc/409938 [accessed 13 March 2016].</w:t>
      </w:r>
    </w:p>
    <w:p w14:paraId="04F6C058" w14:textId="77777777" w:rsidR="00E5172C" w:rsidRDefault="00E5172C" w:rsidP="00731691">
      <w:pPr>
        <w:pStyle w:val="Bibliography"/>
      </w:pPr>
      <w:r>
        <w:t>Boulva, J., McLaren, I.A., and others. 1979. Biology of the harbor seal, Phoca vitulina, in eastern Canada. Dept. of Fisheries and Oceans. Available from http://agris.fao.org/agris-search/search.do?recordID=US201300581218 [accessed 13 March 2016].</w:t>
      </w:r>
    </w:p>
    <w:p w14:paraId="093D93F0" w14:textId="77777777" w:rsidR="00E5172C" w:rsidRDefault="00E5172C" w:rsidP="00731691">
      <w:pPr>
        <w:pStyle w:val="Bibliography"/>
      </w:pPr>
      <w:r>
        <w:t xml:space="preserve">Butler, J.R., Middlemas, S.J., Graham, I.M., Thompson, P.M., and Armstrong, J.D. 2006. Modelling the impacts of removing seal predation from Atlantic salmon, Salmo salar, rivers in Scotland: a tool for targeting conflict resolution. Fish. Manag. Ecol. </w:t>
      </w:r>
      <w:r>
        <w:rPr>
          <w:b/>
          <w:bCs/>
        </w:rPr>
        <w:t>13</w:t>
      </w:r>
      <w:r>
        <w:t>(5): 285–291.</w:t>
      </w:r>
    </w:p>
    <w:p w14:paraId="1A6118DC" w14:textId="77777777" w:rsidR="00E5172C" w:rsidRDefault="00E5172C" w:rsidP="00731691">
      <w:pPr>
        <w:pStyle w:val="Bibliography"/>
      </w:pPr>
      <w:r>
        <w:t>Center for Whale Research. 2016. Study of Southern Resident Killer Whales. Available from http://www.whaleresearch.com/ [accessed 13 March 2016].</w:t>
      </w:r>
    </w:p>
    <w:p w14:paraId="1A036C04" w14:textId="77777777" w:rsidR="00E5172C" w:rsidRDefault="00E5172C" w:rsidP="00731691">
      <w:pPr>
        <w:pStyle w:val="Bibliography"/>
      </w:pPr>
      <w:r>
        <w:t>Clemons, E., Conrad, R., Simmons, C.D., Sharma, R., Grover, A., and Yuen, H. 2006. FISHERY REGULATION ASSESSMENT MODEL (FRAM). Available from http://www.pcouncil.org/bb/2006/0606/G1a_FRAM_Att_2.pdf [accessed 13 March 2016].</w:t>
      </w:r>
    </w:p>
    <w:p w14:paraId="1053A2DB" w14:textId="77777777" w:rsidR="00E5172C" w:rsidRDefault="00E5172C" w:rsidP="00731691">
      <w:pPr>
        <w:pStyle w:val="Bibliography"/>
      </w:pPr>
      <w:r>
        <w:lastRenderedPageBreak/>
        <w:t>Comprehensive Management Plan for Puget Sound Chinook: Harvest Management Component. 2010. Puget Sound Indian Tribes &amp; Washington Department of Fish and Wildlife, Olympia, WA.</w:t>
      </w:r>
    </w:p>
    <w:p w14:paraId="739B7762" w14:textId="77777777" w:rsidR="00E5172C" w:rsidRDefault="00E5172C" w:rsidP="00731691">
      <w:pPr>
        <w:pStyle w:val="Bibliography"/>
      </w:pPr>
      <w:r>
        <w:t xml:space="preserve">Duffy, E.J., and Beauchamp, D.A. 2011. Rapid growth in the early marine period improves the marine survival of Chinook salmon (Oncorhynchus tshawytscha) in Puget Sound, Washington. Can. J. Fish. Aquat. Sci. </w:t>
      </w:r>
      <w:r>
        <w:rPr>
          <w:b/>
          <w:bCs/>
        </w:rPr>
        <w:t>68</w:t>
      </w:r>
      <w:r>
        <w:t>(2): 232–240.</w:t>
      </w:r>
    </w:p>
    <w:p w14:paraId="2E3FE3E9" w14:textId="77777777" w:rsidR="00E5172C" w:rsidRDefault="00E5172C" w:rsidP="00731691">
      <w:pPr>
        <w:pStyle w:val="Bibliography"/>
      </w:pPr>
      <w:r>
        <w:t>Federal Register 64(56):14307-14328. 2005. Available from https://www.gpo.gov/fdsys/pkg/FR-1999-03-24/html/FR-1999-03-24-FrontMatter.htm [accessed 3 April 2016].</w:t>
      </w:r>
    </w:p>
    <w:p w14:paraId="64173E7B" w14:textId="77777777" w:rsidR="00E5172C" w:rsidRDefault="00E5172C" w:rsidP="00731691">
      <w:pPr>
        <w:pStyle w:val="Bibliography"/>
      </w:pPr>
      <w:r>
        <w:t>Federal Register 70(222):69903-69912. 2009. Available from https://www.gpo.gov/fdsys/granule/FR-2005-11-18/05-22859 [accessed 3 April 2016].</w:t>
      </w:r>
    </w:p>
    <w:p w14:paraId="6AC4D08B" w14:textId="77777777" w:rsidR="00E5172C" w:rsidRDefault="00E5172C" w:rsidP="00731691">
      <w:pPr>
        <w:pStyle w:val="Bibliography"/>
      </w:pPr>
      <w:r>
        <w:t xml:space="preserve">Ford, J.K., and Ellis, G.M. 2006. Selective foraging by fish-eating killer whales Orcinus orca in British Columbia. Mar. Ecol. Prog. Ser. </w:t>
      </w:r>
      <w:r>
        <w:rPr>
          <w:b/>
          <w:bCs/>
        </w:rPr>
        <w:t>316</w:t>
      </w:r>
      <w:r>
        <w:t>: 185–199.</w:t>
      </w:r>
    </w:p>
    <w:p w14:paraId="1B8158DD" w14:textId="77777777" w:rsidR="00E5172C" w:rsidRDefault="00E5172C" w:rsidP="00731691">
      <w:pPr>
        <w:pStyle w:val="Bibliography"/>
      </w:pPr>
      <w:r>
        <w:t xml:space="preserve">Ford, J.K., Ellis, G.M., Barrett-Lennard, L.G., Morton, A.B., Palm, R.S., and Balcomb III, K.C. 1998a. Dietary specialization in two sympatric populations of killer whales (Orcinus orca) in coastal British Columbia and adjacent waters. Can. J. Zool. </w:t>
      </w:r>
      <w:r>
        <w:rPr>
          <w:b/>
          <w:bCs/>
        </w:rPr>
        <w:t>76</w:t>
      </w:r>
      <w:r>
        <w:t>(8): 1456–1471.</w:t>
      </w:r>
    </w:p>
    <w:p w14:paraId="4C3ACD35" w14:textId="77777777" w:rsidR="00E5172C" w:rsidRDefault="00E5172C" w:rsidP="00731691">
      <w:pPr>
        <w:pStyle w:val="Bibliography"/>
      </w:pPr>
      <w:r>
        <w:t xml:space="preserve">Ford, J.K., Ellis, G.M., Barrett-Lennard, L.G., Morton, A.B., Palm, R.S., and Balcomb III, K.C. 1998b. Dietary specialization in two sympatric populations of killer whales (Orcinus orca) in coastal British Columbia and adjacent waters. Can. J. Zool. </w:t>
      </w:r>
      <w:r>
        <w:rPr>
          <w:b/>
          <w:bCs/>
        </w:rPr>
        <w:t>76</w:t>
      </w:r>
      <w:r>
        <w:t>(8): 1456–1471.</w:t>
      </w:r>
    </w:p>
    <w:p w14:paraId="06DF4991" w14:textId="77777777" w:rsidR="00E5172C" w:rsidRDefault="00E5172C" w:rsidP="00731691">
      <w:pPr>
        <w:pStyle w:val="Bibliography"/>
      </w:pPr>
      <w:r>
        <w:t xml:space="preserve">Ford, J.K., Ellis, G.M., Olesiuk, P.F., and Balcomb, K.C. 2010. Linking killer whale survival and prey abundance: food limitation in the oceans’ apex predator? Biol. Lett. </w:t>
      </w:r>
      <w:r>
        <w:rPr>
          <w:b/>
          <w:bCs/>
        </w:rPr>
        <w:t>6</w:t>
      </w:r>
      <w:r>
        <w:t>(1): 139–142.</w:t>
      </w:r>
    </w:p>
    <w:p w14:paraId="3F15F4F3" w14:textId="77777777" w:rsidR="00E5172C" w:rsidRDefault="00E5172C" w:rsidP="00731691">
      <w:pPr>
        <w:pStyle w:val="Bibliography"/>
      </w:pPr>
      <w:r>
        <w:t>Ford, M.J. 2011. Status review update for Pacific salmon and steelhead listed under the Endangered Species Act: Pacific Northwest. US Department of Commerce, National Oceanic and Atmospheric Administration, National Marine Fisheries Service, Northwest Fisheries Science Center. Available from http://www.nwfsc.noaa.gov/publications/scipubs/display_doctrack_allinfo.cfm?doctrackmetadataid=1730 [accessed 2 April 2016].</w:t>
      </w:r>
    </w:p>
    <w:p w14:paraId="4862EDBC" w14:textId="77777777" w:rsidR="00E5172C" w:rsidRDefault="00E5172C" w:rsidP="00731691">
      <w:pPr>
        <w:pStyle w:val="Bibliography"/>
      </w:pPr>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p>
    <w:p w14:paraId="16472EE0" w14:textId="77777777" w:rsidR="00E5172C" w:rsidRDefault="00E5172C" w:rsidP="00731691">
      <w:pPr>
        <w:pStyle w:val="Bibliography"/>
      </w:pPr>
      <w:r>
        <w:t xml:space="preserve">Gustafson, R.G., Waples, R.S., Myers, J.M., Weitkamp, L.A., Bryant, G.J., Johnson, O.W., and Hard, J.J. 2007. Pacific salmon extinctions: quantifying lost and remaining diversity. Conserv. Biol. </w:t>
      </w:r>
      <w:r>
        <w:rPr>
          <w:b/>
          <w:bCs/>
        </w:rPr>
        <w:t>21</w:t>
      </w:r>
      <w:r>
        <w:t>(4): 1009–1020.</w:t>
      </w:r>
    </w:p>
    <w:p w14:paraId="43DDF83A" w14:textId="77777777" w:rsidR="00E5172C" w:rsidRDefault="00E5172C" w:rsidP="00731691">
      <w:pPr>
        <w:pStyle w:val="Bibliography"/>
      </w:pPr>
      <w:r>
        <w:lastRenderedPageBreak/>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p>
    <w:p w14:paraId="3588B365" w14:textId="77777777" w:rsidR="00E5172C" w:rsidRDefault="00E5172C" w:rsidP="00731691">
      <w:pPr>
        <w:pStyle w:val="Bibliography"/>
      </w:pPr>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p>
    <w:p w14:paraId="5856F9DD" w14:textId="77777777" w:rsidR="00E5172C" w:rsidRDefault="00E5172C" w:rsidP="00731691">
      <w:pPr>
        <w:pStyle w:val="Bibliography"/>
      </w:pPr>
      <w:r>
        <w:t xml:space="preserve">Hocking, M.D., and Reynolds, J.D. 2011. Impacts of salmon on riparian plant diversity. Science </w:t>
      </w:r>
      <w:r>
        <w:rPr>
          <w:b/>
          <w:bCs/>
        </w:rPr>
        <w:t>331</w:t>
      </w:r>
      <w:r>
        <w:t>(6024): 1609–1612.</w:t>
      </w:r>
    </w:p>
    <w:p w14:paraId="1BBC7AC3" w14:textId="77777777" w:rsidR="00E5172C" w:rsidRDefault="00E5172C" w:rsidP="00731691">
      <w:pPr>
        <w:pStyle w:val="Bibliography"/>
      </w:pPr>
      <w:r>
        <w:t xml:space="preserve">Hollowed, A.B., Bax, N., Beamish, R., Collie, J., Fogarty, M., Livingston, P., Pope, J., and Rice, J.C. 2000. Are multispecies models an improvement on single-species models for measuring fishing impacts on marine ecosystems? ICES J. Mar. Sci. J. Cons. </w:t>
      </w:r>
      <w:r>
        <w:rPr>
          <w:b/>
          <w:bCs/>
        </w:rPr>
        <w:t>57</w:t>
      </w:r>
      <w:r>
        <w:t>(3): 707–719.</w:t>
      </w:r>
    </w:p>
    <w:p w14:paraId="28BE5EC3" w14:textId="77777777" w:rsidR="00E5172C" w:rsidRDefault="00E5172C" w:rsidP="00731691">
      <w:pPr>
        <w:pStyle w:val="Bibliography"/>
      </w:pPr>
      <w:r>
        <w:t xml:space="preserve">Holmes, E.E., Ward, E.J., and Wills, K. 2012. Marss: Multivariate autoregressive state-space models for analyzing time-series data. R J. </w:t>
      </w:r>
      <w:r>
        <w:rPr>
          <w:b/>
          <w:bCs/>
        </w:rPr>
        <w:t>4</w:t>
      </w:r>
      <w:r>
        <w:t>: 11–19.</w:t>
      </w:r>
    </w:p>
    <w:p w14:paraId="2A46231A" w14:textId="77777777" w:rsidR="00E5172C" w:rsidRDefault="00E5172C" w:rsidP="00731691">
      <w:pPr>
        <w:pStyle w:val="Bibliography"/>
      </w:pPr>
      <w:r>
        <w:t xml:space="preserve">Howard, S., Lance, M.M., Jeffries, S.J., and Acevedo-Gutiérrez, A. 2013. Fish consumption by harbor seals (Phoca vitulina) in the San Juan Islands, Washington. Fish. Bull. </w:t>
      </w:r>
      <w:r>
        <w:rPr>
          <w:b/>
          <w:bCs/>
        </w:rPr>
        <w:t>111</w:t>
      </w:r>
      <w:r>
        <w:t>(1): 27.</w:t>
      </w:r>
    </w:p>
    <w:p w14:paraId="5FBD6221" w14:textId="77777777" w:rsidR="00E5172C" w:rsidRDefault="00E5172C" w:rsidP="00731691">
      <w:pPr>
        <w:pStyle w:val="Bibliography"/>
      </w:pPr>
      <w:r>
        <w:t xml:space="preserve">Huber, H.R., Jeffries, S.J., Brown, R.F., Delong, R.L., and Vanblaricom, G. 2001. Correcting aerial survey counts of harbor seals (Phoca vitulina richardsi) in Washington and Oregon. Mar. Mammal Sci. </w:t>
      </w:r>
      <w:r>
        <w:rPr>
          <w:b/>
          <w:bCs/>
        </w:rPr>
        <w:t>17</w:t>
      </w:r>
      <w:r>
        <w:t>(2): 276–293.</w:t>
      </w:r>
    </w:p>
    <w:p w14:paraId="7F6A62FA" w14:textId="77777777" w:rsidR="00E5172C" w:rsidRDefault="00E5172C" w:rsidP="00731691">
      <w:pPr>
        <w:pStyle w:val="Bibliography"/>
      </w:pPr>
      <w:r>
        <w:t>Jeffries, S., Huber, H., Calambokidis, J., and Laake, J. 2003. Trends and status of harbor seals in Washington State: 1978-1999. J. Wildl. Manag.: 207–218.</w:t>
      </w:r>
    </w:p>
    <w:p w14:paraId="2F640C9A" w14:textId="77777777" w:rsidR="00E5172C" w:rsidRDefault="00E5172C" w:rsidP="00731691">
      <w:pPr>
        <w:pStyle w:val="Bibliography"/>
      </w:pPr>
      <w:r>
        <w:t>Jeffries, S., Smultea, M., Bacon, C., Jefferson, T., Mate, B., Irvine, L., and Follett, T. 2014. Aerial Surveys of Pinniped Haulout Sites in the PNW; Marine Mammal Aerial Surveys Conducted in the PNW, IPSW; and Offshore Large Whale Satellite Tagging in the NWTRC. Draft report, Naval Facilities Engineering Command,  Northwest (NAVFAC NW), Silverdale, WA.</w:t>
      </w:r>
    </w:p>
    <w:p w14:paraId="2C444C7C" w14:textId="77777777" w:rsidR="00E5172C" w:rsidRDefault="00E5172C" w:rsidP="00731691">
      <w:pPr>
        <w:pStyle w:val="Bibliography"/>
      </w:pPr>
      <w:r>
        <w:t xml:space="preserve">Kareiva, P., Marvier, M., and McClure, M. 2000. Recovery and management options for spring/summer chinook salmon in the Columbia River Basin. Science </w:t>
      </w:r>
      <w:r>
        <w:rPr>
          <w:b/>
          <w:bCs/>
        </w:rPr>
        <w:t>290</w:t>
      </w:r>
      <w:r>
        <w:t>(5493): 977–979.</w:t>
      </w:r>
    </w:p>
    <w:p w14:paraId="5336F109" w14:textId="77777777" w:rsidR="00E5172C" w:rsidRDefault="00E5172C" w:rsidP="00731691">
      <w:pPr>
        <w:pStyle w:val="Bibliography"/>
      </w:pPr>
      <w:r>
        <w:t>Kleiber, M. 1975. The fire of life. Robert E. Kreiger N. Y.</w:t>
      </w:r>
    </w:p>
    <w:p w14:paraId="7DC9C4C0" w14:textId="77777777" w:rsidR="00E5172C" w:rsidRDefault="00E5172C" w:rsidP="00731691">
      <w:pPr>
        <w:pStyle w:val="Bibliography"/>
      </w:pPr>
      <w:r>
        <w:t>Lance, M.M., and Jeffries, S.J. 2007. Temporal and spatial variability of harbor seal diet in the San Juan Island archipelago. Contract Rep. SeaDoc Soc. Res. Agreem. (K004431-25).</w:t>
      </w:r>
    </w:p>
    <w:p w14:paraId="408DFBD3" w14:textId="77777777" w:rsidR="00E5172C" w:rsidRDefault="00E5172C" w:rsidP="00731691">
      <w:pPr>
        <w:pStyle w:val="Bibliography"/>
      </w:pPr>
      <w:r>
        <w:lastRenderedPageBreak/>
        <w:t xml:space="preserve">Luxa, K., and Acevedo-Guti/’errez, A. 2013. Food habits of harbor seals (Phoca vitulina) in two estuaries in the central Salish Sea. Aquat. Mamm. </w:t>
      </w:r>
      <w:r>
        <w:rPr>
          <w:b/>
          <w:bCs/>
        </w:rPr>
        <w:t>39</w:t>
      </w:r>
      <w:r>
        <w:t>(1): 10–22.</w:t>
      </w:r>
    </w:p>
    <w:p w14:paraId="2202B415" w14:textId="77777777" w:rsidR="00E5172C" w:rsidRDefault="00E5172C" w:rsidP="00731691">
      <w:pPr>
        <w:pStyle w:val="Bibliography"/>
      </w:pPr>
      <w:r>
        <w:t xml:space="preserve">Magera, A.M., Flemming, J.E.M., Kaschner, K., Christensen, L.B., and Lotze, H.K. 2013. Recovery trends in marine mammal populations. PloS One </w:t>
      </w:r>
      <w:r>
        <w:rPr>
          <w:b/>
          <w:bCs/>
        </w:rPr>
        <w:t>8</w:t>
      </w:r>
      <w:r>
        <w:t>(10): e77908.</w:t>
      </w:r>
    </w:p>
    <w:p w14:paraId="5CC348B8" w14:textId="77777777" w:rsidR="00E5172C" w:rsidRDefault="00E5172C" w:rsidP="00731691">
      <w:pPr>
        <w:pStyle w:val="Bibliography"/>
      </w:pPr>
      <w:r>
        <w:t xml:space="preserve">Mantua, N.J., Hare, S.R., Zhang, Y., Wallace, J.M., and Francis, R.C. 1997. A Pacific interdecadal climate oscillation with impacts on salmon production. Bull. Am. Meteorol. Soc. </w:t>
      </w:r>
      <w:r>
        <w:rPr>
          <w:b/>
          <w:bCs/>
        </w:rPr>
        <w:t>78</w:t>
      </w:r>
      <w:r>
        <w:t>(6): 1069–1079.</w:t>
      </w:r>
    </w:p>
    <w:p w14:paraId="4AC9926F" w14:textId="77777777" w:rsidR="00E5172C" w:rsidRDefault="00E5172C" w:rsidP="00731691">
      <w:pPr>
        <w:pStyle w:val="Bibliography"/>
      </w:pPr>
      <w:r>
        <w:t>Marshall, K.N., Stier, A.C., Samhouri, J.F., Kelly, R.P., and Ward, E.J. 2015. Conservation challenges of predator recovery. Conserv. Lett. Available from http://onlinelibrary.wiley.com/doi/10.1111/conl.12186/full [accessed 12 March 2016].</w:t>
      </w:r>
    </w:p>
    <w:p w14:paraId="32039321" w14:textId="77777777" w:rsidR="00E5172C" w:rsidRDefault="00E5172C" w:rsidP="00731691">
      <w:pPr>
        <w:pStyle w:val="Bibliography"/>
      </w:pPr>
      <w:r>
        <w:t>Mathisen, O.A., and Lopp, R.J. 1963. Photographic census of the Steller sea lion herds in Alaska, 1956-58. US Department of Interior, Fish and Wildlife Service.</w:t>
      </w:r>
    </w:p>
    <w:p w14:paraId="4E30148E" w14:textId="77777777" w:rsidR="00E5172C" w:rsidRDefault="00E5172C" w:rsidP="00731691">
      <w:pPr>
        <w:pStyle w:val="Bibliography"/>
      </w:pPr>
      <w:r>
        <w:t xml:space="preserve">Mohn, R., and Bowen, W.D. 1996. Grey seal predation on the eastern Scotian Shelf: modelling the impact on Atlantic cod. Can. J. Fish. Aquat. Sci. </w:t>
      </w:r>
      <w:r>
        <w:rPr>
          <w:b/>
          <w:bCs/>
        </w:rPr>
        <w:t>53</w:t>
      </w:r>
      <w:r>
        <w:t>(12): 2722–2738.</w:t>
      </w:r>
    </w:p>
    <w:p w14:paraId="259174F0" w14:textId="77777777" w:rsidR="00E5172C" w:rsidRDefault="00E5172C" w:rsidP="00731691">
      <w:pPr>
        <w:pStyle w:val="Bibliography"/>
      </w:pPr>
      <w:r>
        <w:t xml:space="preserve">Muelbert, M.M.C., Bowen, W.D., and Iverson, S.J. 2003. Weaning mass affects changes in body composition and food intake in harbour seal pups during the first month of independence. Physiol. Biochem. Zool. </w:t>
      </w:r>
      <w:r>
        <w:rPr>
          <w:b/>
          <w:bCs/>
        </w:rPr>
        <w:t>76</w:t>
      </w:r>
      <w:r>
        <w:t>(3): 418–427.</w:t>
      </w:r>
    </w:p>
    <w:p w14:paraId="583FDD7F" w14:textId="77777777" w:rsidR="00E5172C" w:rsidRDefault="00E5172C" w:rsidP="00731691">
      <w:pPr>
        <w:pStyle w:val="Bibliography"/>
      </w:pPr>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p>
    <w:p w14:paraId="252147D3" w14:textId="77777777" w:rsidR="00E5172C" w:rsidRDefault="00E5172C" w:rsidP="00731691">
      <w:pPr>
        <w:pStyle w:val="Bibliography"/>
      </w:pPr>
      <w:r>
        <w:t xml:space="preserve">Naish, K.A., Taylor, J.E., Levin, P.S., Quinn, T.P., Winton, J.R., Huppert, D., and Hilborn, R. 2007. An evaluation of the effects of conservation and fishery enhancement hatcheries on wild populations of salmon. Adv. Mar. Biol. </w:t>
      </w:r>
      <w:r>
        <w:rPr>
          <w:b/>
          <w:bCs/>
        </w:rPr>
        <w:t>53</w:t>
      </w:r>
      <w:r>
        <w:t>: 61–194.</w:t>
      </w:r>
    </w:p>
    <w:p w14:paraId="08CD38B5" w14:textId="77777777" w:rsidR="00E5172C" w:rsidRDefault="00E5172C" w:rsidP="00731691">
      <w:pPr>
        <w:pStyle w:val="Bibliography"/>
      </w:pPr>
      <w:r>
        <w: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t>
      </w:r>
    </w:p>
    <w:p w14:paraId="44051D11" w14:textId="77777777" w:rsidR="00E5172C" w:rsidRDefault="00E5172C" w:rsidP="00731691">
      <w:pPr>
        <w:pStyle w:val="Bibliography"/>
      </w:pPr>
      <w:r>
        <w:t>NMFS, N. 2015. California sea lion (Zalophus californianus):  U.S. Stock. NMFS, NOAA. Available from http://www.fisheries.noaa.gov/pr/species/mammals/sealions/california-sea-lion.html [accessed 13 March 2016].</w:t>
      </w:r>
    </w:p>
    <w:p w14:paraId="1339008D" w14:textId="77777777" w:rsidR="00E5172C" w:rsidRDefault="00E5172C" w:rsidP="00731691">
      <w:pPr>
        <w:pStyle w:val="Bibliography"/>
      </w:pPr>
      <w:r>
        <w:lastRenderedPageBreak/>
        <w:t xml:space="preserve">O’Neill, S.M., Ylitalo, G.M., and West, J.E. 2014. Energy content of Pacific salmon as prey of northern and southern resident killer whales. Endanger. Species Res. </w:t>
      </w:r>
      <w:r>
        <w:rPr>
          <w:b/>
          <w:bCs/>
        </w:rPr>
        <w:t>25</w:t>
      </w:r>
      <w:r>
        <w:t>(3): 265.</w:t>
      </w:r>
    </w:p>
    <w:p w14:paraId="0CD6DFDE" w14:textId="77777777" w:rsidR="00E5172C" w:rsidRDefault="00E5172C" w:rsidP="00731691">
      <w:pPr>
        <w:pStyle w:val="Bibliography"/>
      </w:pPr>
      <w:r>
        <w:t xml:space="preserve">Orr, A.J., Banks, A.S., Mellman, S., Huber, H.R., DeLong, R.L., and Brown, R.F. 2004. Examination of the foraging habits of Pacific harbor seal (Phoca vitulina richardsi) to describe their use of the Umpqua River, Oregon, and their predation on salmonids. Fish. Bull. </w:t>
      </w:r>
      <w:r>
        <w:rPr>
          <w:b/>
          <w:bCs/>
        </w:rPr>
        <w:t>102</w:t>
      </w:r>
      <w:r>
        <w:t>(1): 108–117.</w:t>
      </w:r>
    </w:p>
    <w:p w14:paraId="2A56F56E" w14:textId="77777777" w:rsidR="00E5172C" w:rsidRDefault="00E5172C" w:rsidP="00731691">
      <w:pPr>
        <w:pStyle w:val="Bibliography"/>
      </w:pPr>
      <w:r>
        <w:t xml:space="preserve">Overholtz, W.J., and Link, J.S. 2007. Consumption impacts by marine mammals, fish, and seabirds on the Gulf of Maine–Georges Bank Atlantic herring (Clupea harengus) complex during the years 1977–2002. ICES J. Mar. Sci. J. Cons. </w:t>
      </w:r>
      <w:r>
        <w:rPr>
          <w:b/>
          <w:bCs/>
        </w:rPr>
        <w:t>64</w:t>
      </w:r>
      <w:r>
        <w:t>(1): 83–96.</w:t>
      </w:r>
    </w:p>
    <w:p w14:paraId="65125620" w14:textId="77777777" w:rsidR="00E5172C" w:rsidRDefault="00E5172C" w:rsidP="00731691">
      <w:pPr>
        <w:pStyle w:val="Bibliography"/>
      </w:pPr>
      <w:r>
        <w:t>Pearson, S. 2016, March 1. Tasks and notes - Feb 12, 9am-noon: Puget Sound Salmon predators/predation rates discussion.</w:t>
      </w:r>
    </w:p>
    <w:p w14:paraId="0B7EE950" w14:textId="77777777" w:rsidR="00E5172C" w:rsidRDefault="00E5172C" w:rsidP="00731691">
      <w:pPr>
        <w:pStyle w:val="Bibliography"/>
      </w:pPr>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p>
    <w:p w14:paraId="1EC953D1" w14:textId="77777777" w:rsidR="00E5172C" w:rsidRDefault="00E5172C" w:rsidP="00731691">
      <w:pPr>
        <w:pStyle w:val="Bibliography"/>
      </w:pPr>
      <w:r>
        <w:t xml:space="preserve">Pitcher, K.W., and Calkins, D.G. 1981. Reproductive biology of Steller sea lions in the Gulf of Alaska. J. Mammal. </w:t>
      </w:r>
      <w:r>
        <w:rPr>
          <w:b/>
          <w:bCs/>
        </w:rPr>
        <w:t>62</w:t>
      </w:r>
      <w:r>
        <w:t>(3): 599–605.</w:t>
      </w:r>
    </w:p>
    <w:p w14:paraId="2CA143C8" w14:textId="77777777" w:rsidR="00E5172C" w:rsidRDefault="00E5172C" w:rsidP="00731691">
      <w:pPr>
        <w:pStyle w:val="Bibliography"/>
      </w:pPr>
      <w:r>
        <w:t>Population assessment Pacific harbour seal ( Phoba vitulina Richardsi). 2010. Fisheries and Oceans Canada, Pacific Region. Available from https://www.google.com/search?q=DFO+harbor+seal+assessment&amp;ie=utf-8&amp;oe=utf-8 [accessed 13 March 2016].</w:t>
      </w:r>
    </w:p>
    <w:p w14:paraId="41B214BE" w14:textId="77777777" w:rsidR="00E5172C" w:rsidRDefault="00E5172C" w:rsidP="00731691">
      <w:pPr>
        <w:pStyle w:val="Bibliography"/>
      </w:pPr>
      <w:r>
        <w:t>Puget Sound Chinook Salmon Hatcheries. 2004. Washington Department of Fish and Wildlife &amp; Puget Sound Treaty Tribes.</w:t>
      </w:r>
    </w:p>
    <w:p w14:paraId="67D282A1" w14:textId="77777777" w:rsidR="00E5172C" w:rsidRDefault="00E5172C" w:rsidP="00731691">
      <w:pPr>
        <w:pStyle w:val="Bibliography"/>
      </w:pPr>
      <w:r>
        <w:t xml:space="preserve">Punt, A.E., and Butterworth, D.S. 1995. The effects of future consumption by the Cape fur seal on catches and catch rates of the Cape hakes. 4. Modelling the biological interaction between Cape fur seals Arctocephalus pusillus pusillus and the Cape hakes Merluccius capensis and M. paradoxus. South Afr. J. Mar. Sci. </w:t>
      </w:r>
      <w:r>
        <w:rPr>
          <w:b/>
          <w:bCs/>
        </w:rPr>
        <w:t>16</w:t>
      </w:r>
      <w:r>
        <w:t>(1): 255–285.</w:t>
      </w:r>
    </w:p>
    <w:p w14:paraId="11EA50E1" w14:textId="77777777" w:rsidR="00E5172C" w:rsidRDefault="00E5172C" w:rsidP="00731691">
      <w:pPr>
        <w:pStyle w:val="Bibliography"/>
      </w:pPr>
      <w:r>
        <w:t xml:space="preserve">Quinn, T.P., Dickerson, B.R., and Vøllestad, L.A. 2005. Marine survival and distribution patterns of two Puget Sound hatchery populations of coho (Oncorhynchus kisutch) and chinook (Oncorhynchus tshawytscha) salmon. Fish. Res. </w:t>
      </w:r>
      <w:r>
        <w:rPr>
          <w:b/>
          <w:bCs/>
        </w:rPr>
        <w:t>76</w:t>
      </w:r>
      <w:r>
        <w:t>(2): 209–220.</w:t>
      </w:r>
    </w:p>
    <w:p w14:paraId="652D7AEA" w14:textId="77777777" w:rsidR="00E5172C" w:rsidRDefault="00E5172C" w:rsidP="00731691">
      <w:pPr>
        <w:pStyle w:val="Bibliography"/>
      </w:pPr>
      <w:r>
        <w:t xml:space="preserve">Roby, D.D., Lyons, D.E., Craig, D.P., Collis, K., and Visser, G.H. 2003. Quantifying the effect of predators on endangered species using a bioenergetics approach: </w:t>
      </w:r>
      <w:r>
        <w:lastRenderedPageBreak/>
        <w:t xml:space="preserve">Caspian terns and juvenile salmonids in the Columbia River estuary. Can. J. Zool. </w:t>
      </w:r>
      <w:r>
        <w:rPr>
          <w:b/>
          <w:bCs/>
        </w:rPr>
        <w:t>81</w:t>
      </w:r>
      <w:r>
        <w:t>(2): 250–265.</w:t>
      </w:r>
    </w:p>
    <w:p w14:paraId="1CD13F2C" w14:textId="77777777" w:rsidR="00E5172C" w:rsidRDefault="00E5172C" w:rsidP="00731691">
      <w:pPr>
        <w:pStyle w:val="Bibliography"/>
      </w:pPr>
      <w:r>
        <w:t>Ruckelshaus, M.H., Levin, P., Johnson, J.B., and Kareiva, P.M. 2002. The Pacific salmon wars: what science brings to the challenge of recovering species. Annu. Rev. Ecol. Syst.: 665–706.</w:t>
      </w:r>
    </w:p>
    <w:p w14:paraId="22713E7F" w14:textId="77777777" w:rsidR="00E5172C" w:rsidRDefault="00E5172C" w:rsidP="00731691">
      <w:pPr>
        <w:pStyle w:val="Bibliography"/>
      </w:pPr>
      <w:r>
        <w:t xml:space="preserve">Ruggerone, G.T., and Goetz, F.A. 2004. Survival of Puget Sound Chinook salmon (Oncorhynchus tshawytscha) in response to climate-induced competition with pink salmon (Oncorhynchus gorbuscha). Can. J. Fish. Aquat. Sci. </w:t>
      </w:r>
      <w:r>
        <w:rPr>
          <w:b/>
          <w:bCs/>
        </w:rPr>
        <w:t>61</w:t>
      </w:r>
      <w:r>
        <w:t>(9): 1756–1770.</w:t>
      </w:r>
    </w:p>
    <w:p w14:paraId="6D775ADC" w14:textId="77777777" w:rsidR="00E5172C" w:rsidRDefault="00E5172C" w:rsidP="00731691">
      <w:pPr>
        <w:pStyle w:val="Bibliography"/>
      </w:pPr>
      <w:r>
        <w:t xml:space="preserve">Scheuerell, M.D., Levin, P.S., Zabel, R.W., Williams, J.G., and Sanderson, B.L. 2005. A new perspective on the importance of marine-derived nutrients to threatened stocks of Pacific salmon (Oncorhynchus spp.). Can. J. Fish. Aquat. Sci. </w:t>
      </w:r>
      <w:r>
        <w:rPr>
          <w:b/>
          <w:bCs/>
        </w:rPr>
        <w:t>62</w:t>
      </w:r>
      <w:r>
        <w:t>(5): 961–964.</w:t>
      </w:r>
    </w:p>
    <w:p w14:paraId="16E5AA21" w14:textId="77777777" w:rsidR="00E5172C" w:rsidRDefault="00E5172C" w:rsidP="00731691">
      <w:pPr>
        <w:pStyle w:val="Bibliography"/>
      </w:pPr>
      <w:r>
        <w:t xml:space="preserve">Scheuerell, M.D., and Williams, J.G. 2005. Forecasting climate-induced changes in the survival of Snake River spring/summer Chinook salmon (Oncorhynchus tshawytscha). Fish. Oceanogr. </w:t>
      </w:r>
      <w:r>
        <w:rPr>
          <w:b/>
          <w:bCs/>
        </w:rPr>
        <w:t>14</w:t>
      </w:r>
      <w:r>
        <w:t>(6): 448–457.</w:t>
      </w:r>
    </w:p>
    <w:p w14:paraId="03BC5F60" w14:textId="77777777" w:rsidR="00E5172C" w:rsidRDefault="00E5172C" w:rsidP="00731691">
      <w:pPr>
        <w:pStyle w:val="Bibliography"/>
      </w:pPr>
      <w:r>
        <w:t>Scordino, J., Akmajian, A.M., and Riemer, S.D. 2014. California and Steller sea lion diets in northwest Washington, 2010-2013.</w:t>
      </w:r>
    </w:p>
    <w:p w14:paraId="6CA39FDE" w14:textId="77777777" w:rsidR="00E5172C" w:rsidRDefault="00E5172C" w:rsidP="00731691">
      <w:pPr>
        <w:pStyle w:val="Bibliography"/>
      </w:pPr>
      <w:r>
        <w:t xml:space="preserve">Shelton, P.A., Sinclair, A.F., Chouinard, G.A., Mohn, R., and Duplisea, D.E. 2006. Fishing under low productivity conditions is further delaying recovery of Northwest Atlantic cod (Gadus morhua). Can. J. Fish. Aquat. Sci. </w:t>
      </w:r>
      <w:r>
        <w:rPr>
          <w:b/>
          <w:bCs/>
        </w:rPr>
        <w:t>63</w:t>
      </w:r>
      <w:r>
        <w:t>(2): 235–238.</w:t>
      </w:r>
    </w:p>
    <w:p w14:paraId="5C38F81D" w14:textId="77777777" w:rsidR="00E5172C" w:rsidRDefault="00E5172C" w:rsidP="00731691">
      <w:pPr>
        <w:pStyle w:val="Bibliography"/>
      </w:pPr>
      <w:r>
        <w:t>Skern-Mauritzen, M., Ottersen, G., Handegard, N.O., Huse, G., Dingsør, G.E., Stenseth, N.C., and Kjesbu, O.S. 2015. Ecosystem processes are rarely included in tactical fisheries management. Fish Fish. Available from http://onlinelibrary.wiley.com/doi/10.1111/faf.12111/abstract [accessed 12 March 2016].</w:t>
      </w:r>
    </w:p>
    <w:p w14:paraId="1093631B" w14:textId="77777777" w:rsidR="00E5172C" w:rsidRDefault="00E5172C" w:rsidP="00731691">
      <w:pPr>
        <w:pStyle w:val="Bibliography"/>
      </w:pPr>
      <w:r>
        <w:t xml:space="preserve">Smith, L., Gamble, R., Gaichas, S., and Link, J. 2015. Simulations to evaluate management trade-offs among marine mammal consumption needs, commercial fishing fleets and finfish biomass. Mar. Ecol. Prog. Ser. </w:t>
      </w:r>
      <w:r>
        <w:rPr>
          <w:b/>
          <w:bCs/>
        </w:rPr>
        <w:t>523</w:t>
      </w:r>
      <w:r>
        <w:t>: 215.</w:t>
      </w:r>
    </w:p>
    <w:p w14:paraId="014DABE0" w14:textId="77777777" w:rsidR="00E5172C" w:rsidRDefault="00E5172C" w:rsidP="00731691">
      <w:pPr>
        <w:pStyle w:val="Bibliography"/>
      </w:pPr>
      <w:r>
        <w:t>T. C. W. Economics. 2008. Economic analysis of the non-treaty commercial and recreational fisheries in Washington State. Washington Department of Fish and Wildlife. Available from http://wdfw.wa.gov/publications/00464/wdfw00464.pdf.</w:t>
      </w:r>
    </w:p>
    <w:p w14:paraId="1BC7522C" w14:textId="77777777" w:rsidR="00E5172C" w:rsidRDefault="00E5172C" w:rsidP="00731691">
      <w:pPr>
        <w:pStyle w:val="Bibliography"/>
      </w:pPr>
      <w:r>
        <w:t xml:space="preserve">Temte, J.L. 1991. Precise birth timing in captive harbor seals (Phoca vitulina) and California sea lions (Zalophus californianus). Mar. Mammal Sci. </w:t>
      </w:r>
      <w:r>
        <w:rPr>
          <w:b/>
          <w:bCs/>
        </w:rPr>
        <w:t>7</w:t>
      </w:r>
      <w:r>
        <w:t>(2): 145–156.</w:t>
      </w:r>
    </w:p>
    <w:p w14:paraId="48A81264" w14:textId="77777777" w:rsidR="00E5172C" w:rsidRDefault="00E5172C" w:rsidP="00731691">
      <w:pPr>
        <w:pStyle w:val="Bibliography"/>
      </w:pPr>
      <w:r>
        <w:t xml:space="preserve">Temte, J.L. 1994. Photoperiod control of birth timing in the harbour seal (Phoca vitulina). J. Zool. </w:t>
      </w:r>
      <w:r>
        <w:rPr>
          <w:b/>
          <w:bCs/>
        </w:rPr>
        <w:t>233</w:t>
      </w:r>
      <w:r>
        <w:t>(3): 369–384.</w:t>
      </w:r>
    </w:p>
    <w:p w14:paraId="72D65257" w14:textId="77777777" w:rsidR="00E5172C" w:rsidRDefault="00E5172C" w:rsidP="00731691">
      <w:pPr>
        <w:pStyle w:val="Bibliography"/>
      </w:pPr>
      <w:r>
        <w:lastRenderedPageBreak/>
        <w:t xml:space="preserve">Thomas, A.C., Lance, M.M., Jeffries, S.J., Miner, B.G., and Acevedo-Gutiérrez, A. 2011. Harbor seal foraging response to a seasonal resource pulse, spawning Pacific herring. Mar. Ecol. Prog. Ser. </w:t>
      </w:r>
      <w:r>
        <w:rPr>
          <w:b/>
          <w:bCs/>
        </w:rPr>
        <w:t>441</w:t>
      </w:r>
      <w:r>
        <w:t>: 225–239.</w:t>
      </w:r>
    </w:p>
    <w:p w14:paraId="2321CB31" w14:textId="77777777" w:rsidR="00E5172C" w:rsidRDefault="00E5172C" w:rsidP="00731691">
      <w:pPr>
        <w:pStyle w:val="Bibliography"/>
      </w:pPr>
      <w:r>
        <w:t xml:space="preserve">Tollit, D.J., Wong, M.A., and Trites, A.W. 2015. Diet composition of Steller sea lions (Eumetopias jubatus) in Frederick Sound, southeast Alaska: a comparison of quantification methods using scats to describe temporal and spatial variabilities. Can. J. Zool. </w:t>
      </w:r>
      <w:r>
        <w:rPr>
          <w:b/>
          <w:bCs/>
        </w:rPr>
        <w:t>93</w:t>
      </w:r>
      <w:r>
        <w:t>(5): 361–376.</w:t>
      </w:r>
    </w:p>
    <w:p w14:paraId="627CECBE" w14:textId="77777777" w:rsidR="00E5172C" w:rsidRDefault="00E5172C" w:rsidP="00731691">
      <w:pPr>
        <w:pStyle w:val="Bibliography"/>
      </w:pPr>
      <w:r>
        <w:t xml:space="preserve">Tyrrell, M.C., Link, J.S., and Moustahfid, H. 2011. The importance of including predation in fish population models: implications for biological reference points. Fish. Res. </w:t>
      </w:r>
      <w:r>
        <w:rPr>
          <w:b/>
          <w:bCs/>
        </w:rPr>
        <w:t>108</w:t>
      </w:r>
      <w:r>
        <w:t>(1): 1–8.</w:t>
      </w:r>
    </w:p>
    <w:p w14:paraId="6D931BF9" w14:textId="77777777" w:rsidR="00E5172C" w:rsidRDefault="00E5172C" w:rsidP="00731691">
      <w:pPr>
        <w:pStyle w:val="Bibliography"/>
      </w:pPr>
      <w:r>
        <w:t xml:space="preserve">Ward, E.J., Chirakkal, H., Gonz/’alez-Su/’arez, M., Aurioles-Gamboa, D., Holmes, E.E., and Gerber, L. 2010. Inferring spatial structure from time-series data: using multivariate state-space models to detect metapopulation structure of California sea lions in the Gulf of California, Mexico. J. Appl. Ecol. </w:t>
      </w:r>
      <w:r>
        <w:rPr>
          <w:b/>
          <w:bCs/>
        </w:rPr>
        <w:t>47</w:t>
      </w:r>
      <w:r>
        <w:t>(1): 47–56.</w:t>
      </w:r>
    </w:p>
    <w:p w14:paraId="3FA50F53" w14:textId="77777777" w:rsidR="00E5172C" w:rsidRDefault="00E5172C" w:rsidP="00731691">
      <w:pPr>
        <w:pStyle w:val="Bibliography"/>
      </w:pPr>
      <w:r>
        <w:t xml:space="preserve">Ward, E.J., Holmes, E.E., and Balcomb, K.C. 2009. Quantifying the effects of prey abundance on killer whale reproduction. J. Appl. Ecol. </w:t>
      </w:r>
      <w:r>
        <w:rPr>
          <w:b/>
          <w:bCs/>
        </w:rPr>
        <w:t>46</w:t>
      </w:r>
      <w:r>
        <w:t>(3): 632–640.</w:t>
      </w:r>
    </w:p>
    <w:p w14:paraId="3A49C456" w14:textId="77777777" w:rsidR="00E5172C" w:rsidRDefault="00E5172C" w:rsidP="00731691">
      <w:pPr>
        <w:pStyle w:val="Bibliography"/>
      </w:pPr>
      <w:r>
        <w:t xml:space="preserve">Ward, E.J., Levin, P.S., Lance, M.M., Jeffries, S.J., and Acevedo-Gutiérrez, A. 2012. Integrating diet and movement data to identify hot spots of predation risk and areas of conservation concern for endangered species. Conserv. Lett. </w:t>
      </w:r>
      <w:r>
        <w:rPr>
          <w:b/>
          <w:bCs/>
        </w:rPr>
        <w:t>5</w:t>
      </w:r>
      <w:r>
        <w:t>(1): 37–47.</w:t>
      </w:r>
    </w:p>
    <w:p w14:paraId="3AFDE146" w14:textId="77777777" w:rsidR="00E5172C" w:rsidRDefault="00E5172C" w:rsidP="00731691">
      <w:pPr>
        <w:pStyle w:val="Bibliography"/>
      </w:pPr>
      <w:r>
        <w:t xml:space="preserve">Weise, M.J., and Harvey, J.T. 2008. Temporal variability in ocean climate and California sea lion diet and biomass consumption: implications for fisheries management. Mar. Ecol. Prog. Ser. </w:t>
      </w:r>
      <w:r>
        <w:rPr>
          <w:b/>
          <w:bCs/>
        </w:rPr>
        <w:t>373</w:t>
      </w:r>
      <w:r>
        <w:t>: 157–172.</w:t>
      </w:r>
    </w:p>
    <w:p w14:paraId="38B7FF97" w14:textId="77777777" w:rsidR="00E5172C" w:rsidRDefault="00E5172C" w:rsidP="00731691">
      <w:pPr>
        <w:pStyle w:val="Bibliography"/>
      </w:pPr>
      <w:r>
        <w:t>Wiles, G.J. 2015. Periodic Status Review for the Steller Sea Lion. Washington Department of Fish and Wildlife, Olympia, WA. Available from http://wdfw.wa.gov/publications/01641/wdfw01641.pdf [accessed 13 March 2016].</w:t>
      </w:r>
    </w:p>
    <w:p w14:paraId="05D51070" w14:textId="77777777" w:rsidR="00E5172C" w:rsidRDefault="00E5172C" w:rsidP="00731691">
      <w:pPr>
        <w:pStyle w:val="Bibliography"/>
      </w:pPr>
      <w:r>
        <w:t xml:space="preserve">Williams, R., Krkošek, M., Ashe, E., Branch, T.A., Clark, S., Hammond, P.S., Hoyt, E., Noren, D.P., Rosen, D., and Winship, A. 2011a. Competing conservation objectives for predators and prey: estimating killer whale prey requirements for Chinook salmon. PloS One </w:t>
      </w:r>
      <w:r>
        <w:rPr>
          <w:b/>
          <w:bCs/>
        </w:rPr>
        <w:t>6</w:t>
      </w:r>
      <w:r>
        <w:t>(11): e26738.</w:t>
      </w:r>
    </w:p>
    <w:p w14:paraId="59E43E3A" w14:textId="77777777" w:rsidR="00E5172C" w:rsidRDefault="00E5172C" w:rsidP="00731691">
      <w:pPr>
        <w:pStyle w:val="Bibliography"/>
      </w:pPr>
      <w:r>
        <w:t xml:space="preserve">Williams, R., Krko/vsek, M., Ashe, E., Branch, T.A., Clark, S., Hammond, P.S., Hoyt, E., Noren, D.P., Rosen, D., and Winship, A. 2011b. Competing conservation objectives for predators and prey: estimating killer whale prey requirements for Chinook salmon. PloS One </w:t>
      </w:r>
      <w:r>
        <w:rPr>
          <w:b/>
          <w:bCs/>
        </w:rPr>
        <w:t>6</w:t>
      </w:r>
      <w:r>
        <w:t>(11): e26738.</w:t>
      </w:r>
    </w:p>
    <w:p w14:paraId="243410FC" w14:textId="77777777" w:rsidR="00E5172C" w:rsidRDefault="00E5172C" w:rsidP="00731691">
      <w:pPr>
        <w:pStyle w:val="Bibliography"/>
      </w:pPr>
      <w:r>
        <w:t>Winship, A.J., Hunter, A.M., Rosen, D.A., and Trites, A.W. 2006. Food consumption by sea lions: existing data and techniques. Sea Lions World Alsk. Sea Grant Coll. Program: 177–191.</w:t>
      </w:r>
    </w:p>
    <w:p w14:paraId="7C7C6C2F" w14:textId="77777777" w:rsidR="00E5172C" w:rsidRDefault="00E5172C" w:rsidP="00731691">
      <w:pPr>
        <w:pStyle w:val="Bibliography"/>
      </w:pPr>
      <w:r>
        <w:lastRenderedPageBreak/>
        <w:t xml:space="preserve">Winship, A.J., Trites, A.W., and Calkins, D.G. 2001. Growth in body size of the Steller sea lion (Eumetopias jubatus). J. Mammal. </w:t>
      </w:r>
      <w:r>
        <w:rPr>
          <w:b/>
          <w:bCs/>
        </w:rPr>
        <w:t>82</w:t>
      </w:r>
      <w:r>
        <w:t>(2): 500–519.</w:t>
      </w:r>
    </w:p>
    <w:p w14:paraId="4C4F42B5" w14:textId="77777777" w:rsidR="00E5172C" w:rsidRDefault="00E5172C" w:rsidP="00731691">
      <w:pPr>
        <w:pStyle w:val="Bibliography"/>
      </w:pPr>
      <w:r>
        <w:t xml:space="preserve">Winship, A.J., Trites, A.W., and Rosen, D.A. 2002a. A bioenergetic model for estimating the food requirements of Steller sea lions Eumetopias jubatus in Alaska, USA. Mar. Ecol. Prog. Ser. </w:t>
      </w:r>
      <w:r>
        <w:rPr>
          <w:b/>
          <w:bCs/>
        </w:rPr>
        <w:t>229</w:t>
      </w:r>
      <w:r>
        <w:t>: 291–312.</w:t>
      </w:r>
    </w:p>
    <w:p w14:paraId="17BEE882" w14:textId="77777777" w:rsidR="00E5172C" w:rsidRDefault="00E5172C" w:rsidP="00731691">
      <w:pPr>
        <w:pStyle w:val="Bibliography"/>
      </w:pPr>
      <w:r>
        <w:t xml:space="preserve">Winship, A.J., Trites, A.W., and Rosen, D.A. 2002b. A bioenergetic model for estimating the food requirements of Steller sea lions Eumetopias jubatus in Alaska, USA. Mar. Ecol. Prog. Ser. </w:t>
      </w:r>
      <w:r>
        <w:rPr>
          <w:b/>
          <w:bCs/>
        </w:rPr>
        <w:t>229</w:t>
      </w:r>
      <w:r>
        <w:t>: 291–312.</w:t>
      </w:r>
    </w:p>
    <w:p w14:paraId="11EA7309" w14:textId="77777777" w:rsidR="00E5172C" w:rsidRDefault="00E5172C" w:rsidP="00731691">
      <w:pPr>
        <w:pStyle w:val="Bibliography"/>
      </w:pPr>
      <w:r>
        <w:t xml:space="preserve">Wright, B.E., Riemer, S.D., Brown, R.F., Ougzin, A.M., and Bucklin, K.A. 2007. Assessment of harbor seal predation on adult salmonids in a Pacific Northwest estuary. Ecol. Appl. </w:t>
      </w:r>
      <w:r>
        <w:rPr>
          <w:b/>
          <w:bCs/>
        </w:rPr>
        <w:t>17</w:t>
      </w:r>
      <w:r>
        <w:t>(2): 338–351.</w:t>
      </w:r>
    </w:p>
    <w:p w14:paraId="6A4BCF66" w14:textId="77777777" w:rsidR="00E5172C" w:rsidRDefault="00E5172C" w:rsidP="00731691">
      <w:pPr>
        <w:pStyle w:val="Bibliography"/>
      </w:pPr>
      <w:r>
        <w:t xml:space="preserve">Zier, J.C., and Gaydos, J.K. 2014. Harbor seal species profile. Encycl. Puget Sound June </w:t>
      </w:r>
      <w:r>
        <w:rPr>
          <w:b/>
          <w:bCs/>
        </w:rPr>
        <w:t>9</w:t>
      </w:r>
      <w:r>
        <w:t>: 2014.</w:t>
      </w:r>
    </w:p>
    <w:p w14:paraId="2F85EE0E" w14:textId="28278AB0" w:rsidR="0086455D" w:rsidRPr="0086455D" w:rsidRDefault="0086455D" w:rsidP="0086455D">
      <w:r>
        <w:fldChar w:fldCharType="end"/>
      </w:r>
    </w:p>
    <w:p w14:paraId="3C4DB855" w14:textId="63BC2D92" w:rsidR="003159CC" w:rsidRDefault="003159CC" w:rsidP="003B01A2"/>
    <w:p w14:paraId="59A9773D" w14:textId="435AEACD" w:rsidR="00E3462C" w:rsidRDefault="00E3462C">
      <w:pPr>
        <w:spacing w:before="0" w:after="0" w:line="240" w:lineRule="auto"/>
        <w:ind w:firstLine="0"/>
      </w:pPr>
      <w:r>
        <w:br w:type="page"/>
      </w:r>
    </w:p>
    <w:p w14:paraId="2F4D416B" w14:textId="0D679174" w:rsidR="000F3CF4" w:rsidRDefault="000E6978" w:rsidP="00AB4B13">
      <w:bookmarkStart w:id="180" w:name="citations"/>
      <w:bookmarkStart w:id="181" w:name="_Ref444604249"/>
      <w:bookmarkEnd w:id="180"/>
      <w:r>
        <w:lastRenderedPageBreak/>
        <w:t xml:space="preserve">Figure </w:t>
      </w:r>
      <w:r w:rsidR="00B12E16">
        <w:fldChar w:fldCharType="begin"/>
      </w:r>
      <w:r w:rsidR="00B12E16">
        <w:instrText xml:space="preserve"> SEQ Figure \* ARABIC </w:instrText>
      </w:r>
      <w:r w:rsidR="00B12E16">
        <w:fldChar w:fldCharType="separate"/>
      </w:r>
      <w:r w:rsidR="00731691">
        <w:rPr>
          <w:noProof/>
        </w:rPr>
        <w:t>1</w:t>
      </w:r>
      <w:r w:rsidR="00B12E16">
        <w:rPr>
          <w:noProof/>
        </w:rPr>
        <w:fldChar w:fldCharType="end"/>
      </w:r>
      <w:bookmarkEnd w:id="181"/>
      <w:r>
        <w:t>.</w:t>
      </w:r>
    </w:p>
    <w:p w14:paraId="2719C6B7" w14:textId="60891433" w:rsidR="000F3CF4" w:rsidRDefault="00F332F2">
      <w:pPr>
        <w:spacing w:before="0" w:after="0" w:line="240" w:lineRule="auto"/>
        <w:ind w:firstLine="0"/>
      </w:pPr>
      <w:r>
        <w:rPr>
          <w:noProof/>
        </w:rPr>
        <w:drawing>
          <wp:inline distT="0" distB="0" distL="0" distR="0" wp14:anchorId="7F0ADF78" wp14:editId="3E356438">
            <wp:extent cx="45720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preyConsumedByNumBiomass.png"/>
                    <pic:cNvPicPr/>
                  </pic:nvPicPr>
                  <pic:blipFill>
                    <a:blip r:embed="rId7">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r w:rsidR="000F3CF4">
        <w:br w:type="page"/>
      </w:r>
    </w:p>
    <w:p w14:paraId="53743043" w14:textId="2C32DCBE" w:rsidR="000F3CF4" w:rsidRDefault="000E6978" w:rsidP="00AB4B13">
      <w:bookmarkStart w:id="182" w:name="_Ref444609327"/>
      <w:r>
        <w:lastRenderedPageBreak/>
        <w:t xml:space="preserve">Figure </w:t>
      </w:r>
      <w:r w:rsidR="00B12E16">
        <w:fldChar w:fldCharType="begin"/>
      </w:r>
      <w:r w:rsidR="00B12E16">
        <w:instrText xml:space="preserve"> SEQ Figure \* ARABIC </w:instrText>
      </w:r>
      <w:r w:rsidR="00B12E16">
        <w:fldChar w:fldCharType="separate"/>
      </w:r>
      <w:r w:rsidR="00731691">
        <w:rPr>
          <w:noProof/>
        </w:rPr>
        <w:t>2</w:t>
      </w:r>
      <w:r w:rsidR="00B12E16">
        <w:rPr>
          <w:noProof/>
        </w:rPr>
        <w:fldChar w:fldCharType="end"/>
      </w:r>
      <w:bookmarkEnd w:id="182"/>
      <w:r>
        <w:t>.</w:t>
      </w:r>
    </w:p>
    <w:p w14:paraId="66EB46B8" w14:textId="77777777" w:rsidR="00E96B13" w:rsidRPr="00E96B13" w:rsidRDefault="00E96B13" w:rsidP="00E96B13"/>
    <w:p w14:paraId="30D16C0B" w14:textId="05D8DBFF" w:rsidR="000F3CF4" w:rsidRDefault="00F332F2">
      <w:pPr>
        <w:spacing w:before="0" w:after="0" w:line="240" w:lineRule="auto"/>
        <w:ind w:firstLine="0"/>
      </w:pPr>
      <w:r>
        <w:rPr>
          <w:noProof/>
        </w:rPr>
        <w:drawing>
          <wp:inline distT="0" distB="0" distL="0" distR="0" wp14:anchorId="5C84020C" wp14:editId="5CB9761A">
            <wp:extent cx="457200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annualConsump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r w:rsidR="000F3CF4">
        <w:br w:type="page"/>
      </w:r>
    </w:p>
    <w:p w14:paraId="1EE0C1AA" w14:textId="675E63C0" w:rsidR="00E96B13" w:rsidRPr="00E96B13" w:rsidRDefault="00645B74" w:rsidP="000B683B">
      <w:bookmarkStart w:id="183" w:name="_Ref444630575"/>
      <w:r>
        <w:lastRenderedPageBreak/>
        <w:t xml:space="preserve">Figure </w:t>
      </w:r>
      <w:r w:rsidR="00B12E16">
        <w:fldChar w:fldCharType="begin"/>
      </w:r>
      <w:r w:rsidR="00B12E16">
        <w:instrText xml:space="preserve"> SEQ Figure \* ARABIC </w:instrText>
      </w:r>
      <w:r w:rsidR="00B12E16">
        <w:fldChar w:fldCharType="separate"/>
      </w:r>
      <w:r w:rsidR="00731691">
        <w:rPr>
          <w:noProof/>
        </w:rPr>
        <w:t>3</w:t>
      </w:r>
      <w:r w:rsidR="00B12E16">
        <w:rPr>
          <w:noProof/>
        </w:rPr>
        <w:fldChar w:fldCharType="end"/>
      </w:r>
      <w:bookmarkEnd w:id="183"/>
      <w:r>
        <w:t>.</w:t>
      </w:r>
      <w:r w:rsidR="002D58BF">
        <w:rPr>
          <w:noProof/>
        </w:rPr>
        <w:drawing>
          <wp:inline distT="0" distB="0" distL="0" distR="0" wp14:anchorId="6E3CB315" wp14:editId="516D1F25">
            <wp:extent cx="4572000" cy="742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pinnipedProjectImpacts.png"/>
                    <pic:cNvPicPr/>
                  </pic:nvPicPr>
                  <pic:blipFill>
                    <a:blip r:embed="rId9">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6473242" w14:textId="730CF30E" w:rsidR="007673A0" w:rsidRDefault="00A90C60" w:rsidP="00AB4B13">
      <w:r>
        <w:br w:type="page"/>
      </w:r>
      <w:bookmarkStart w:id="184" w:name="_Ref444714611"/>
      <w:r w:rsidR="007673A0">
        <w:lastRenderedPageBreak/>
        <w:t xml:space="preserve">Figure </w:t>
      </w:r>
      <w:r w:rsidR="00B12E16">
        <w:fldChar w:fldCharType="begin"/>
      </w:r>
      <w:r w:rsidR="00B12E16">
        <w:instrText xml:space="preserve"> SEQ Figure \* ARABIC </w:instrText>
      </w:r>
      <w:r w:rsidR="00B12E16">
        <w:fldChar w:fldCharType="separate"/>
      </w:r>
      <w:r w:rsidR="00731691">
        <w:rPr>
          <w:noProof/>
        </w:rPr>
        <w:t>4</w:t>
      </w:r>
      <w:r w:rsidR="00B12E16">
        <w:rPr>
          <w:noProof/>
        </w:rPr>
        <w:fldChar w:fldCharType="end"/>
      </w:r>
      <w:bookmarkEnd w:id="184"/>
    </w:p>
    <w:p w14:paraId="05F422DB" w14:textId="77777777" w:rsidR="00202730" w:rsidRDefault="00F332F2">
      <w:pPr>
        <w:spacing w:before="0" w:after="0" w:line="240" w:lineRule="auto"/>
        <w:ind w:firstLine="0"/>
        <w:rPr>
          <w:ins w:id="185" w:author="Chasco, Brandon" w:date="2016-06-06T09:44:00Z"/>
        </w:rPr>
      </w:pPr>
      <w:r>
        <w:rPr>
          <w:noProof/>
        </w:rPr>
        <w:drawing>
          <wp:inline distT="0" distB="0" distL="0" distR="0" wp14:anchorId="2829B801" wp14:editId="2297846F">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moltSurvival.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6AD7216" w14:textId="77777777" w:rsidR="00202730" w:rsidRDefault="00202730">
      <w:pPr>
        <w:spacing w:before="0" w:after="0" w:line="240" w:lineRule="auto"/>
        <w:ind w:firstLine="0"/>
        <w:rPr>
          <w:ins w:id="186" w:author="Chasco, Brandon" w:date="2016-06-06T09:44:00Z"/>
        </w:rPr>
      </w:pPr>
      <w:ins w:id="187" w:author="Chasco, Brandon" w:date="2016-06-06T09:44:00Z">
        <w:r>
          <w:br w:type="page"/>
        </w:r>
      </w:ins>
    </w:p>
    <w:p w14:paraId="4D082710" w14:textId="47DFC0E7" w:rsidR="00202730" w:rsidRDefault="00202730">
      <w:pPr>
        <w:spacing w:before="0" w:after="0" w:line="240" w:lineRule="auto"/>
        <w:ind w:firstLine="0"/>
        <w:rPr>
          <w:ins w:id="188" w:author="Chasco, Brandon" w:date="2016-06-06T09:45:00Z"/>
        </w:rPr>
      </w:pPr>
      <w:ins w:id="189" w:author="Chasco, Brandon" w:date="2016-06-06T09:45:00Z">
        <w:r>
          <w:lastRenderedPageBreak/>
          <w:t>Figure 5</w:t>
        </w:r>
      </w:ins>
    </w:p>
    <w:p w14:paraId="62196BD5" w14:textId="5E272EC1" w:rsidR="00202730" w:rsidRDefault="00202730">
      <w:pPr>
        <w:spacing w:before="0" w:after="0" w:line="240" w:lineRule="auto"/>
        <w:ind w:firstLine="0"/>
        <w:rPr>
          <w:ins w:id="190" w:author="Chasco, Brandon" w:date="2016-06-06T09:45:00Z"/>
        </w:rPr>
      </w:pPr>
      <w:ins w:id="191" w:author="Chasco, Brandon" w:date="2016-06-06T09:53:00Z">
        <w:r>
          <w:rPr>
            <w:noProof/>
          </w:rPr>
          <w:drawing>
            <wp:inline distT="0" distB="0" distL="0" distR="0" wp14:anchorId="203982A0" wp14:editId="2900D3B9">
              <wp:extent cx="4572000" cy="742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sensitivityToPredatorAbundanceAndPredatoryActivity_Biomas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ins>
    </w:p>
    <w:p w14:paraId="7B1C3CB1" w14:textId="77777777" w:rsidR="00202730" w:rsidRDefault="00202730">
      <w:pPr>
        <w:spacing w:before="0" w:after="0" w:line="240" w:lineRule="auto"/>
        <w:ind w:firstLine="0"/>
        <w:rPr>
          <w:ins w:id="192" w:author="Chasco, Brandon" w:date="2016-06-06T09:45:00Z"/>
        </w:rPr>
      </w:pPr>
      <w:ins w:id="193" w:author="Chasco, Brandon" w:date="2016-06-06T09:45:00Z">
        <w:r>
          <w:br w:type="page"/>
        </w:r>
      </w:ins>
    </w:p>
    <w:p w14:paraId="6DB585B4" w14:textId="23AC4D5B" w:rsidR="00202730" w:rsidRDefault="00202730">
      <w:pPr>
        <w:spacing w:before="0" w:after="0" w:line="240" w:lineRule="auto"/>
        <w:ind w:firstLine="0"/>
        <w:rPr>
          <w:ins w:id="194" w:author="Chasco, Brandon" w:date="2016-06-06T09:45:00Z"/>
        </w:rPr>
      </w:pPr>
      <w:ins w:id="195" w:author="Chasco, Brandon" w:date="2016-06-06T09:47:00Z">
        <w:r>
          <w:lastRenderedPageBreak/>
          <w:t>Figure 6</w:t>
        </w:r>
      </w:ins>
    </w:p>
    <w:p w14:paraId="09CFD8A3" w14:textId="17C57AFF" w:rsidR="00202730" w:rsidRDefault="00202730">
      <w:pPr>
        <w:spacing w:before="0" w:after="0" w:line="240" w:lineRule="auto"/>
        <w:ind w:firstLine="0"/>
        <w:rPr>
          <w:ins w:id="196" w:author="Chasco, Brandon" w:date="2016-06-06T09:46:00Z"/>
        </w:rPr>
      </w:pPr>
      <w:ins w:id="197" w:author="Chasco, Brandon" w:date="2016-06-06T09:53:00Z">
        <w:r>
          <w:rPr>
            <w:noProof/>
          </w:rPr>
          <w:drawing>
            <wp:inline distT="0" distB="0" distL="0" distR="0" wp14:anchorId="0E0C4E66" wp14:editId="6B9115F6">
              <wp:extent cx="4572000" cy="742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sensitivityToPredatorAbundanceAndPredatoryActivity_Numbers.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ins>
    </w:p>
    <w:p w14:paraId="31A547D2" w14:textId="77777777" w:rsidR="00202730" w:rsidRDefault="00202730">
      <w:pPr>
        <w:spacing w:before="0" w:after="0" w:line="240" w:lineRule="auto"/>
        <w:ind w:firstLine="0"/>
        <w:rPr>
          <w:ins w:id="198" w:author="Chasco, Brandon" w:date="2016-06-06T09:46:00Z"/>
        </w:rPr>
      </w:pPr>
      <w:ins w:id="199" w:author="Chasco, Brandon" w:date="2016-06-06T09:46:00Z">
        <w:r>
          <w:br w:type="page"/>
        </w:r>
      </w:ins>
    </w:p>
    <w:p w14:paraId="3E7BC1C7" w14:textId="59B73087" w:rsidR="00202730" w:rsidRDefault="00202730">
      <w:pPr>
        <w:spacing w:before="0" w:after="0" w:line="240" w:lineRule="auto"/>
        <w:ind w:firstLine="0"/>
        <w:rPr>
          <w:ins w:id="200" w:author="Chasco, Brandon" w:date="2016-06-06T09:46:00Z"/>
        </w:rPr>
      </w:pPr>
      <w:ins w:id="201" w:author="Chasco, Brandon" w:date="2016-06-06T09:47:00Z">
        <w:r>
          <w:lastRenderedPageBreak/>
          <w:t>Figure 7</w:t>
        </w:r>
      </w:ins>
    </w:p>
    <w:p w14:paraId="46517AED" w14:textId="0C4A69E9" w:rsidR="007673A0" w:rsidRDefault="00202730">
      <w:pPr>
        <w:spacing w:before="0" w:after="0" w:line="240" w:lineRule="auto"/>
        <w:ind w:firstLine="0"/>
      </w:pPr>
      <w:ins w:id="202" w:author="Chasco, Brandon" w:date="2016-06-06T09:48:00Z">
        <w:r>
          <w:rPr>
            <w:noProof/>
          </w:rPr>
          <w:drawing>
            <wp:inline distT="0" distB="0" distL="0" distR="0" wp14:anchorId="1DCDBCD4" wp14:editId="2576E466">
              <wp:extent cx="4572000" cy="742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sensitivityToSmoltFractionAndSmoltSiz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ins>
      <w:r w:rsidR="007673A0">
        <w:br w:type="page"/>
      </w:r>
    </w:p>
    <w:p w14:paraId="6B8EA52F" w14:textId="77777777" w:rsidR="00944E5C" w:rsidRDefault="00944E5C" w:rsidP="00944E5C"/>
    <w:p w14:paraId="4012CEE5" w14:textId="1FE7A94C" w:rsidR="000F3CF4" w:rsidRPr="004F0D41" w:rsidRDefault="00BA31F1" w:rsidP="000F3CF4">
      <w:pPr>
        <w:ind w:firstLine="0"/>
      </w:pPr>
      <w:r w:rsidRPr="004F0D41">
        <w:fldChar w:fldCharType="begin"/>
      </w:r>
      <w:r w:rsidRPr="004F0D41">
        <w:instrText xml:space="preserve"> REF _Ref444604249 </w:instrText>
      </w:r>
      <w:r w:rsidR="004F0D41">
        <w:instrText xml:space="preserve"> \* MERGEFORMAT </w:instrText>
      </w:r>
      <w:r w:rsidRPr="004F0D41">
        <w:fldChar w:fldCharType="separate"/>
      </w:r>
      <w:r w:rsidR="00731691">
        <w:t xml:space="preserve">Figure </w:t>
      </w:r>
      <w:r w:rsidR="00731691">
        <w:rPr>
          <w:noProof/>
        </w:rPr>
        <w:t>1</w:t>
      </w:r>
      <w:r w:rsidRPr="004F0D41">
        <w:rPr>
          <w:noProof/>
        </w:rPr>
        <w:fldChar w:fldCharType="end"/>
      </w:r>
      <w:r w:rsidR="000F3CF4" w:rsidRPr="004F0D41">
        <w:t>.  Annual consumption of Chinook salmon</w:t>
      </w:r>
      <w:r w:rsidR="00E25737">
        <w:t xml:space="preserve"> in</w:t>
      </w:r>
      <w:r w:rsidR="000F3CF4" w:rsidRPr="004F0D41">
        <w:t xml:space="preserve"> </w:t>
      </w:r>
      <w:r w:rsidR="00467C6E">
        <w:t xml:space="preserve">Puget Sound by </w:t>
      </w:r>
      <w:r w:rsidR="000F3CF4" w:rsidRPr="004F0D41">
        <w:t>numbers (left column</w:t>
      </w:r>
      <w:r w:rsidR="00F30535" w:rsidRPr="004F0D41">
        <w:t>, in thousands</w:t>
      </w:r>
      <w:r w:rsidR="000F3CF4" w:rsidRPr="004F0D41">
        <w:t xml:space="preserve">) and </w:t>
      </w:r>
      <w:r w:rsidR="000B412C" w:rsidRPr="004F0D41">
        <w:t>metric tons</w:t>
      </w:r>
      <w:r w:rsidR="000F3CF4" w:rsidRPr="004F0D41">
        <w:t xml:space="preserve"> (right column) by season for the four predator species.</w:t>
      </w:r>
      <w:r w:rsidR="000B412C" w:rsidRPr="004F0D41">
        <w:t xml:space="preserve"> Seasons match those used within the FRAM model used for salmon management </w:t>
      </w:r>
      <w:r w:rsidR="007B3BD4" w:rsidRPr="004F0D41">
        <w:fldChar w:fldCharType="begin"/>
      </w:r>
      <w:r w:rsidR="007B3BD4" w:rsidRPr="004F0D41">
        <w:instrText xml:space="preserve"> ADDIN ZOTERO_ITEM CSL_CITATION {"citationID":"1ugufc0gua","properties":{"formattedCitation":"(Clemons et al. 2006)","plainCitation":"(Clemons et al. 2006)"},"citationItems":[{"id":13,"uris":["http://zotero.org/users/local/DW6AEAS0/items/NKUMT95D"],"uri":["http://zotero.org/users/local/DW6AEAS0/items/NKUMT95D"],"itemData":{"id":13,"type":"article-journal","title":"FISHERY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7B3BD4" w:rsidRPr="004F0D41">
        <w:fldChar w:fldCharType="separate"/>
      </w:r>
      <w:r w:rsidR="007B3BD4" w:rsidRPr="004F0D41">
        <w:t>(Clemons et al. 2006)</w:t>
      </w:r>
      <w:r w:rsidR="007B3BD4" w:rsidRPr="004F0D41">
        <w:fldChar w:fldCharType="end"/>
      </w:r>
      <w:r w:rsidR="000B412C" w:rsidRPr="004F0D41">
        <w:t xml:space="preserve">. </w:t>
      </w:r>
    </w:p>
    <w:p w14:paraId="5F639674" w14:textId="1875346C" w:rsidR="000F3CF4" w:rsidRPr="004F0D41" w:rsidRDefault="00BA31F1" w:rsidP="00510424">
      <w:pPr>
        <w:ind w:firstLine="0"/>
        <w:rPr>
          <w:i/>
        </w:rPr>
      </w:pPr>
      <w:r w:rsidRPr="004F0D41">
        <w:fldChar w:fldCharType="begin"/>
      </w:r>
      <w:r w:rsidRPr="004F0D41">
        <w:instrText xml:space="preserve"> REF _Ref444609327 </w:instrText>
      </w:r>
      <w:r w:rsidR="004F0D41">
        <w:instrText xml:space="preserve"> \* MERGEFORMAT </w:instrText>
      </w:r>
      <w:r w:rsidRPr="004F0D41">
        <w:fldChar w:fldCharType="separate"/>
      </w:r>
      <w:r w:rsidR="00731691">
        <w:t xml:space="preserve">Figure </w:t>
      </w:r>
      <w:r w:rsidR="00731691">
        <w:rPr>
          <w:noProof/>
        </w:rPr>
        <w:t>2</w:t>
      </w:r>
      <w:r w:rsidRPr="004F0D41">
        <w:rPr>
          <w:noProof/>
        </w:rPr>
        <w:fldChar w:fldCharType="end"/>
      </w:r>
      <w:r w:rsidR="000F3CF4" w:rsidRPr="004F0D41">
        <w:t xml:space="preserve">.  Comparison of the annual consumption of Chinook salmon </w:t>
      </w:r>
      <w:r w:rsidR="00344CE0">
        <w:t>(</w:t>
      </w:r>
      <w:r w:rsidR="000F3CF4" w:rsidRPr="004F0D41">
        <w:t xml:space="preserve">in </w:t>
      </w:r>
      <w:r w:rsidR="00344CE0">
        <w:t xml:space="preserve">thousands) </w:t>
      </w:r>
      <w:r w:rsidR="000F3CF4" w:rsidRPr="004F0D41">
        <w:t>by harbor seals</w:t>
      </w:r>
      <w:r w:rsidR="00A90C60" w:rsidRPr="004F0D41">
        <w:t xml:space="preserve"> (a), Steller sea lions (b), California sea lions (c),</w:t>
      </w:r>
      <w:r w:rsidR="000F3CF4" w:rsidRPr="004F0D41">
        <w:t xml:space="preserve"> and killer whales</w:t>
      </w:r>
      <w:r w:rsidR="00A90C60" w:rsidRPr="004F0D41">
        <w:t xml:space="preserve"> (d)</w:t>
      </w:r>
      <w:r w:rsidR="009B10FF" w:rsidRPr="004F0D41">
        <w:t xml:space="preserve">. </w:t>
      </w:r>
    </w:p>
    <w:p w14:paraId="2C98077A" w14:textId="261E5A4D" w:rsidR="000F3CF4" w:rsidRPr="000F3CF4" w:rsidRDefault="000F3CF4" w:rsidP="000F3CF4">
      <w:pPr>
        <w:ind w:firstLine="0"/>
      </w:pPr>
      <w:bookmarkStart w:id="203" w:name="_Ref439866196"/>
      <w:r w:rsidRPr="004F0D41">
        <w:t xml:space="preserve">Figure </w:t>
      </w:r>
      <w:bookmarkEnd w:id="203"/>
      <w:r w:rsidR="00A90C60" w:rsidRPr="004F0D41">
        <w:t>3</w:t>
      </w:r>
      <w:r w:rsidRPr="004F0D41">
        <w:t xml:space="preserve">.  Potential reductions in </w:t>
      </w:r>
      <w:r w:rsidR="00B44AE4" w:rsidRPr="004F0D41">
        <w:t xml:space="preserve">the number of </w:t>
      </w:r>
      <w:r w:rsidRPr="004F0D41">
        <w:t>adult Chinook</w:t>
      </w:r>
      <w:r w:rsidR="00F30535" w:rsidRPr="004F0D41">
        <w:t xml:space="preserve"> salmon (thousands)</w:t>
      </w:r>
      <w:r w:rsidRPr="004F0D41">
        <w:t xml:space="preserve"> </w:t>
      </w:r>
      <w:r w:rsidR="00A90C60" w:rsidRPr="004F0D41">
        <w:t xml:space="preserve">returning </w:t>
      </w:r>
      <w:r w:rsidRPr="004F0D41">
        <w:t xml:space="preserve">to Puget Sound inland waters due to smolt consumption </w:t>
      </w:r>
      <w:r w:rsidR="00A90C60" w:rsidRPr="004F0D41">
        <w:t>by harbor seals (a), Steller sea lions (b), and California sea lions (c)</w:t>
      </w:r>
      <w:r w:rsidR="00645B74" w:rsidRPr="004F0D41">
        <w:t>, and the predicted ad</w:t>
      </w:r>
      <w:r w:rsidR="00645B74">
        <w:t>ult Chinook predation by killer whales based on the bioenergetics model (d)</w:t>
      </w:r>
      <w:r w:rsidRPr="000F3CF4">
        <w:t>.</w:t>
      </w:r>
    </w:p>
    <w:p w14:paraId="3F0FE5AA" w14:textId="5BAA9EB5" w:rsidR="006F6688" w:rsidRDefault="007673A0" w:rsidP="00DE4DEF">
      <w:pPr>
        <w:spacing w:before="0" w:after="200"/>
        <w:ind w:firstLine="0"/>
        <w:rPr>
          <w:ins w:id="204" w:author="Chasco, Brandon" w:date="2016-06-06T09:53:00Z"/>
        </w:rPr>
      </w:pPr>
      <w:r>
        <w:t xml:space="preserve">Figure 4.  The number of juvenile Chinook salmon released </w:t>
      </w:r>
      <w:r w:rsidR="00BE7E7F">
        <w:t xml:space="preserve">(in millions) </w:t>
      </w:r>
      <w:r>
        <w:t xml:space="preserve">by </w:t>
      </w:r>
      <w:r w:rsidR="002C48FD">
        <w:t>Puget Sound hatcheries</w:t>
      </w:r>
      <w:r>
        <w:t xml:space="preserve"> </w:t>
      </w:r>
      <w:r w:rsidR="00F10F46">
        <w:t xml:space="preserve">(dashed line) </w:t>
      </w:r>
      <w:r>
        <w:t>and the mortality as a function of the estimated harbor seal consumption</w:t>
      </w:r>
      <w:r w:rsidR="00F10F46">
        <w:t xml:space="preserve"> (solid line)</w:t>
      </w:r>
      <w:r w:rsidR="002C48FD">
        <w:t xml:space="preserve">, </w:t>
      </w:r>
      <w:r>
        <w:t>assuming that harbor seals in inland waters f</w:t>
      </w:r>
      <w:r w:rsidR="002C48FD">
        <w:t xml:space="preserve">eed exclusively on Puget Sound </w:t>
      </w:r>
      <w:r w:rsidR="00344CE0">
        <w:t xml:space="preserve">hatchery </w:t>
      </w:r>
      <w:r w:rsidR="002C48FD">
        <w:t>C</w:t>
      </w:r>
      <w:r>
        <w:t>hinook</w:t>
      </w:r>
      <w:r w:rsidR="00587CDD">
        <w:t xml:space="preserve"> salmon stocks</w:t>
      </w:r>
      <w:r>
        <w:t>.</w:t>
      </w:r>
      <w:bookmarkStart w:id="205" w:name="_Ref444692624"/>
    </w:p>
    <w:p w14:paraId="278DC6DD" w14:textId="50450AAD" w:rsidR="00A11A62" w:rsidRDefault="006F6688" w:rsidP="00DE4DEF">
      <w:pPr>
        <w:spacing w:before="0" w:after="200"/>
        <w:ind w:firstLine="0"/>
        <w:rPr>
          <w:ins w:id="206" w:author="Chasco, Brandon" w:date="2016-06-06T09:55:00Z"/>
        </w:rPr>
      </w:pPr>
      <w:ins w:id="207" w:author="Chasco, Brandon" w:date="2016-06-06T09:53:00Z">
        <w:r>
          <w:t xml:space="preserve">Figure 5.  The </w:t>
        </w:r>
      </w:ins>
      <w:ins w:id="208" w:author="Chasco, Brandon" w:date="2016-06-06T09:55:00Z">
        <w:r w:rsidR="00A11A62">
          <w:t xml:space="preserve">annual </w:t>
        </w:r>
      </w:ins>
      <w:ins w:id="209" w:author="Chasco, Brandon" w:date="2016-06-06T09:53:00Z">
        <w:r>
          <w:t xml:space="preserve">biomass of Chinook salmon consumed </w:t>
        </w:r>
      </w:ins>
      <w:ins w:id="210" w:author="Chasco, Brandon" w:date="2016-06-06T09:55:00Z">
        <w:r w:rsidR="00A11A62">
          <w:t xml:space="preserve">by predator </w:t>
        </w:r>
      </w:ins>
      <w:ins w:id="211" w:author="Chasco, Brandon" w:date="2016-06-06T09:53:00Z">
        <w:r>
          <w:t>based on the interaction</w:t>
        </w:r>
      </w:ins>
      <w:ins w:id="212" w:author="Chasco, Brandon" w:date="2016-06-06T09:54:00Z">
        <w:r>
          <w:t>s between changes in</w:t>
        </w:r>
      </w:ins>
      <w:ins w:id="213" w:author="Chasco, Brandon" w:date="2016-06-06T09:53:00Z">
        <w:r>
          <w:t xml:space="preserve"> </w:t>
        </w:r>
      </w:ins>
      <w:ins w:id="214" w:author="Chasco, Brandon" w:date="2016-06-06T09:54:00Z">
        <w:r>
          <w:t xml:space="preserve">pinniped </w:t>
        </w:r>
      </w:ins>
      <w:ins w:id="215" w:author="Chasco, Brandon" w:date="2016-06-06T09:53:00Z">
        <w:r w:rsidR="00A11A62">
          <w:t xml:space="preserve">abundance </w:t>
        </w:r>
      </w:ins>
      <w:ins w:id="216" w:author="Chasco, Brandon" w:date="2016-06-06T09:54:00Z">
        <w:r>
          <w:t>predator a</w:t>
        </w:r>
      </w:ins>
      <w:ins w:id="217" w:author="Chasco, Brandon" w:date="2016-06-06T09:55:00Z">
        <w:r>
          <w:t xml:space="preserve">ctivity.  </w:t>
        </w:r>
      </w:ins>
    </w:p>
    <w:p w14:paraId="56CCA7E5" w14:textId="30EB72C0" w:rsidR="00A11A62" w:rsidRDefault="00A11A62" w:rsidP="00A11A62">
      <w:pPr>
        <w:spacing w:before="0" w:after="200"/>
        <w:ind w:firstLine="0"/>
        <w:rPr>
          <w:ins w:id="218" w:author="Chasco, Brandon" w:date="2016-06-06T09:56:00Z"/>
        </w:rPr>
      </w:pPr>
      <w:ins w:id="219" w:author="Chasco, Brandon" w:date="2016-06-06T09:55:00Z">
        <w:r>
          <w:t xml:space="preserve">Figure 6.  The annual number of Chinook salmon consumed by predator based on the interactions between changes in pinniped abundance predator activity.  </w:t>
        </w:r>
      </w:ins>
    </w:p>
    <w:p w14:paraId="3C1C5507" w14:textId="2B6B7F15" w:rsidR="00A11A62" w:rsidRDefault="00A11A62" w:rsidP="00A11A62">
      <w:pPr>
        <w:spacing w:before="0" w:after="200"/>
        <w:ind w:firstLine="0"/>
        <w:rPr>
          <w:ins w:id="220" w:author="Chasco, Brandon" w:date="2016-06-06T09:56:00Z"/>
        </w:rPr>
        <w:sectPr w:rsidR="00A11A62" w:rsidSect="00835003">
          <w:pgSz w:w="12240" w:h="15840"/>
          <w:pgMar w:top="1440" w:right="1800" w:bottom="1440" w:left="1800" w:header="720" w:footer="720" w:gutter="0"/>
          <w:lnNumType w:countBy="1" w:restart="continuous"/>
          <w:cols w:space="720"/>
          <w:docGrid w:linePitch="326"/>
        </w:sectPr>
      </w:pPr>
      <w:ins w:id="221" w:author="Chasco, Brandon" w:date="2016-06-06T09:56:00Z">
        <w:r>
          <w:lastRenderedPageBreak/>
          <w:t>Figure 7. The annual number of Chinook salmon consumed</w:t>
        </w:r>
      </w:ins>
      <w:ins w:id="222" w:author="Chasco, Brandon" w:date="2016-06-06T09:57:00Z">
        <w:r w:rsidR="001E3121">
          <w:t xml:space="preserve"> by predator</w:t>
        </w:r>
      </w:ins>
      <w:ins w:id="223" w:author="Chasco, Brandon" w:date="2016-06-06T09:56:00Z">
        <w:r>
          <w:t xml:space="preserve"> based on the interactions between changes in the length of smolt during spring </w:t>
        </w:r>
      </w:ins>
      <w:ins w:id="224" w:author="Chasco, Brandon" w:date="2016-06-06T09:57:00Z">
        <w:r>
          <w:t xml:space="preserve">release and the fraction of smolts in the predator diets.  </w:t>
        </w:r>
      </w:ins>
    </w:p>
    <w:p w14:paraId="539DFDF9" w14:textId="4C67906C" w:rsidR="00A11A62" w:rsidRDefault="00A11A62" w:rsidP="00A11A62">
      <w:pPr>
        <w:spacing w:before="0" w:after="200"/>
        <w:ind w:firstLine="0"/>
        <w:rPr>
          <w:ins w:id="225" w:author="Chasco, Brandon" w:date="2016-06-06T09:55:00Z"/>
        </w:rPr>
        <w:sectPr w:rsidR="00A11A62" w:rsidSect="00835003">
          <w:pgSz w:w="12240" w:h="15840"/>
          <w:pgMar w:top="1440" w:right="1800" w:bottom="1440" w:left="1800" w:header="720" w:footer="720" w:gutter="0"/>
          <w:lnNumType w:countBy="1" w:restart="continuous"/>
          <w:cols w:space="720"/>
          <w:docGrid w:linePitch="326"/>
        </w:sectPr>
      </w:pPr>
    </w:p>
    <w:p w14:paraId="230BDB06" w14:textId="77777777" w:rsidR="00A11A62" w:rsidRDefault="00A11A62" w:rsidP="00DE4DEF">
      <w:pPr>
        <w:spacing w:before="0" w:after="200"/>
        <w:ind w:firstLine="0"/>
        <w:sectPr w:rsidR="00A11A62" w:rsidSect="00835003">
          <w:pgSz w:w="12240" w:h="15840"/>
          <w:pgMar w:top="1440" w:right="1800" w:bottom="1440" w:left="1800" w:header="720" w:footer="720" w:gutter="0"/>
          <w:lnNumType w:countBy="1" w:restart="continuous"/>
          <w:cols w:space="720"/>
          <w:docGrid w:linePitch="326"/>
        </w:sectPr>
      </w:pPr>
    </w:p>
    <w:p w14:paraId="522583AF" w14:textId="33012DCB" w:rsidR="00570A76" w:rsidRDefault="00570A76" w:rsidP="00AB4B13">
      <w:r>
        <w:lastRenderedPageBreak/>
        <w:t xml:space="preserve">Table </w:t>
      </w:r>
      <w:r w:rsidR="00B12E16">
        <w:fldChar w:fldCharType="begin"/>
      </w:r>
      <w:r w:rsidR="00B12E16">
        <w:instrText xml:space="preserve"> SEQ Table \* ARABIC </w:instrText>
      </w:r>
      <w:r w:rsidR="00B12E16">
        <w:fldChar w:fldCharType="separate"/>
      </w:r>
      <w:r w:rsidR="00731691">
        <w:rPr>
          <w:noProof/>
        </w:rPr>
        <w:t>1</w:t>
      </w:r>
      <w:r w:rsidR="00B12E16">
        <w:rPr>
          <w:noProof/>
        </w:rPr>
        <w:fldChar w:fldCharType="end"/>
      </w:r>
      <w:bookmarkEnd w:id="205"/>
      <w:r>
        <w:t>.  List of reference</w:t>
      </w:r>
      <w:r w:rsidR="0016724E">
        <w:t>s</w:t>
      </w:r>
      <w:r>
        <w:t xml:space="preserve"> that were used to build the bioenergetics model.</w:t>
      </w:r>
    </w:p>
    <w:tbl>
      <w:tblPr>
        <w:tblW w:w="0" w:type="auto"/>
        <w:tblLayout w:type="fixed"/>
        <w:tblLook w:val="04A0" w:firstRow="1" w:lastRow="0" w:firstColumn="1" w:lastColumn="0" w:noHBand="0" w:noVBand="1"/>
      </w:tblPr>
      <w:tblGrid>
        <w:gridCol w:w="2020"/>
        <w:gridCol w:w="2620"/>
        <w:gridCol w:w="2520"/>
        <w:gridCol w:w="2560"/>
        <w:gridCol w:w="2080"/>
      </w:tblGrid>
      <w:tr w:rsidR="004D6F6C" w:rsidRPr="004D6F6C" w14:paraId="0100BC58" w14:textId="77777777" w:rsidTr="000B683B">
        <w:trPr>
          <w:trHeight w:val="300"/>
        </w:trPr>
        <w:tc>
          <w:tcPr>
            <w:tcW w:w="2020" w:type="dxa"/>
            <w:tcBorders>
              <w:top w:val="single" w:sz="4" w:space="0" w:color="auto"/>
              <w:left w:val="nil"/>
              <w:bottom w:val="single" w:sz="4" w:space="0" w:color="auto"/>
              <w:right w:val="nil"/>
            </w:tcBorders>
            <w:shd w:val="clear" w:color="auto" w:fill="auto"/>
            <w:noWrap/>
            <w:vAlign w:val="bottom"/>
            <w:hideMark/>
          </w:tcPr>
          <w:p w14:paraId="64E5FFE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Data</w:t>
            </w:r>
          </w:p>
        </w:tc>
        <w:tc>
          <w:tcPr>
            <w:tcW w:w="2620" w:type="dxa"/>
            <w:tcBorders>
              <w:top w:val="single" w:sz="4" w:space="0" w:color="auto"/>
              <w:left w:val="nil"/>
              <w:bottom w:val="single" w:sz="4" w:space="0" w:color="auto"/>
              <w:right w:val="nil"/>
            </w:tcBorders>
            <w:shd w:val="clear" w:color="auto" w:fill="auto"/>
            <w:noWrap/>
            <w:vAlign w:val="bottom"/>
            <w:hideMark/>
          </w:tcPr>
          <w:p w14:paraId="6697CC7C"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Harbor seals</w:t>
            </w:r>
          </w:p>
        </w:tc>
        <w:tc>
          <w:tcPr>
            <w:tcW w:w="2520" w:type="dxa"/>
            <w:tcBorders>
              <w:top w:val="single" w:sz="4" w:space="0" w:color="auto"/>
              <w:left w:val="nil"/>
              <w:bottom w:val="single" w:sz="4" w:space="0" w:color="auto"/>
              <w:right w:val="nil"/>
            </w:tcBorders>
            <w:shd w:val="clear" w:color="auto" w:fill="auto"/>
            <w:noWrap/>
            <w:vAlign w:val="bottom"/>
            <w:hideMark/>
          </w:tcPr>
          <w:p w14:paraId="688CA363"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Steller sea lions</w:t>
            </w:r>
          </w:p>
        </w:tc>
        <w:tc>
          <w:tcPr>
            <w:tcW w:w="2560" w:type="dxa"/>
            <w:tcBorders>
              <w:top w:val="single" w:sz="4" w:space="0" w:color="auto"/>
              <w:left w:val="nil"/>
              <w:bottom w:val="single" w:sz="4" w:space="0" w:color="auto"/>
              <w:right w:val="nil"/>
            </w:tcBorders>
            <w:shd w:val="clear" w:color="auto" w:fill="auto"/>
            <w:noWrap/>
            <w:vAlign w:val="bottom"/>
            <w:hideMark/>
          </w:tcPr>
          <w:p w14:paraId="7664EDD8"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California sea lions</w:t>
            </w:r>
          </w:p>
        </w:tc>
        <w:tc>
          <w:tcPr>
            <w:tcW w:w="2080" w:type="dxa"/>
            <w:tcBorders>
              <w:top w:val="single" w:sz="4" w:space="0" w:color="auto"/>
              <w:left w:val="nil"/>
              <w:bottom w:val="single" w:sz="4" w:space="0" w:color="auto"/>
              <w:right w:val="nil"/>
            </w:tcBorders>
            <w:shd w:val="clear" w:color="auto" w:fill="auto"/>
            <w:noWrap/>
            <w:vAlign w:val="bottom"/>
            <w:hideMark/>
          </w:tcPr>
          <w:p w14:paraId="190572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killer whales</w:t>
            </w:r>
          </w:p>
        </w:tc>
      </w:tr>
      <w:tr w:rsidR="004D6F6C" w:rsidRPr="004D6F6C" w14:paraId="2B16FF3B" w14:textId="77777777" w:rsidTr="000B683B">
        <w:trPr>
          <w:trHeight w:val="300"/>
        </w:trPr>
        <w:tc>
          <w:tcPr>
            <w:tcW w:w="2020" w:type="dxa"/>
            <w:tcBorders>
              <w:top w:val="single" w:sz="4" w:space="0" w:color="auto"/>
              <w:left w:val="nil"/>
              <w:bottom w:val="nil"/>
              <w:right w:val="nil"/>
            </w:tcBorders>
            <w:shd w:val="clear" w:color="auto" w:fill="auto"/>
            <w:noWrap/>
            <w:vAlign w:val="bottom"/>
            <w:hideMark/>
          </w:tcPr>
          <w:p w14:paraId="144620B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Max age</w:t>
            </w:r>
          </w:p>
        </w:tc>
        <w:tc>
          <w:tcPr>
            <w:tcW w:w="2620" w:type="dxa"/>
            <w:tcBorders>
              <w:top w:val="single" w:sz="4" w:space="0" w:color="auto"/>
              <w:left w:val="nil"/>
              <w:bottom w:val="nil"/>
              <w:right w:val="nil"/>
            </w:tcBorders>
            <w:shd w:val="clear" w:color="auto" w:fill="auto"/>
            <w:noWrap/>
            <w:vAlign w:val="bottom"/>
            <w:hideMark/>
          </w:tcPr>
          <w:p w14:paraId="6160B390" w14:textId="31C9CC51" w:rsidR="004D6F6C" w:rsidRPr="000B683B" w:rsidRDefault="00125975"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93aj9t35g","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(2013)</w:t>
            </w:r>
            <w:r w:rsidRPr="000B683B">
              <w:rPr>
                <w:rFonts w:ascii="Calibri" w:eastAsia="Times New Roman" w:hAnsi="Calibri"/>
                <w:color w:val="000000"/>
                <w:sz w:val="20"/>
                <w:szCs w:val="20"/>
              </w:rPr>
              <w:fldChar w:fldCharType="end"/>
            </w:r>
          </w:p>
        </w:tc>
        <w:tc>
          <w:tcPr>
            <w:tcW w:w="2520" w:type="dxa"/>
            <w:tcBorders>
              <w:top w:val="single" w:sz="4" w:space="0" w:color="auto"/>
              <w:left w:val="nil"/>
              <w:bottom w:val="nil"/>
              <w:right w:val="nil"/>
            </w:tcBorders>
            <w:shd w:val="clear" w:color="auto" w:fill="auto"/>
            <w:noWrap/>
            <w:vAlign w:val="bottom"/>
            <w:hideMark/>
          </w:tcPr>
          <w:p w14:paraId="55D5866C" w14:textId="0C5BD70E"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adqm7r5je","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(2001)</w:t>
            </w:r>
            <w:r w:rsidR="00125975" w:rsidRPr="000B683B">
              <w:rPr>
                <w:rFonts w:ascii="Calibri" w:eastAsia="Times New Roman" w:hAnsi="Calibri"/>
                <w:color w:val="000000"/>
                <w:sz w:val="20"/>
                <w:szCs w:val="20"/>
              </w:rPr>
              <w:fldChar w:fldCharType="end"/>
            </w:r>
          </w:p>
        </w:tc>
        <w:tc>
          <w:tcPr>
            <w:tcW w:w="2560" w:type="dxa"/>
            <w:tcBorders>
              <w:top w:val="single" w:sz="4" w:space="0" w:color="auto"/>
              <w:left w:val="nil"/>
              <w:bottom w:val="nil"/>
              <w:right w:val="nil"/>
            </w:tcBorders>
            <w:shd w:val="clear" w:color="auto" w:fill="auto"/>
            <w:noWrap/>
            <w:vAlign w:val="bottom"/>
            <w:hideMark/>
          </w:tcPr>
          <w:p w14:paraId="7B92BCFD" w14:textId="67919D90"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Bob de Long</w:t>
            </w:r>
            <w:r w:rsidR="00125975" w:rsidRPr="000B683B">
              <w:rPr>
                <w:rFonts w:ascii="Calibri" w:eastAsia="Times New Roman" w:hAnsi="Calibri"/>
                <w:color w:val="000000"/>
                <w:sz w:val="20"/>
                <w:szCs w:val="20"/>
              </w:rPr>
              <w:t xml:space="preserve"> (pers. comm.)</w:t>
            </w:r>
          </w:p>
        </w:tc>
        <w:tc>
          <w:tcPr>
            <w:tcW w:w="2080" w:type="dxa"/>
            <w:tcBorders>
              <w:top w:val="single" w:sz="4" w:space="0" w:color="auto"/>
              <w:left w:val="nil"/>
              <w:bottom w:val="nil"/>
              <w:right w:val="nil"/>
            </w:tcBorders>
            <w:shd w:val="clear" w:color="auto" w:fill="auto"/>
            <w:noWrap/>
            <w:vAlign w:val="bottom"/>
            <w:hideMark/>
          </w:tcPr>
          <w:p w14:paraId="47693B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25+</w:t>
            </w:r>
          </w:p>
        </w:tc>
      </w:tr>
      <w:tr w:rsidR="004D6F6C" w:rsidRPr="004D6F6C" w14:paraId="6222998E" w14:textId="77777777" w:rsidTr="000B683B">
        <w:trPr>
          <w:trHeight w:val="300"/>
        </w:trPr>
        <w:tc>
          <w:tcPr>
            <w:tcW w:w="2020" w:type="dxa"/>
            <w:tcBorders>
              <w:top w:val="nil"/>
              <w:left w:val="nil"/>
              <w:bottom w:val="nil"/>
              <w:right w:val="nil"/>
            </w:tcBorders>
            <w:shd w:val="clear" w:color="auto" w:fill="auto"/>
            <w:noWrap/>
            <w:vAlign w:val="bottom"/>
            <w:hideMark/>
          </w:tcPr>
          <w:p w14:paraId="2C4A46D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88D4A4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F665B6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4CD7CA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4A34AEC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F537AD" w14:textId="77777777" w:rsidTr="000B683B">
        <w:trPr>
          <w:trHeight w:val="300"/>
        </w:trPr>
        <w:tc>
          <w:tcPr>
            <w:tcW w:w="2020" w:type="dxa"/>
            <w:tcBorders>
              <w:top w:val="nil"/>
              <w:left w:val="nil"/>
              <w:bottom w:val="nil"/>
              <w:right w:val="nil"/>
            </w:tcBorders>
            <w:shd w:val="clear" w:color="auto" w:fill="auto"/>
            <w:noWrap/>
            <w:vAlign w:val="bottom"/>
            <w:hideMark/>
          </w:tcPr>
          <w:p w14:paraId="6469C76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Weight at age</w:t>
            </w:r>
          </w:p>
        </w:tc>
        <w:tc>
          <w:tcPr>
            <w:tcW w:w="2620" w:type="dxa"/>
            <w:tcBorders>
              <w:top w:val="nil"/>
              <w:left w:val="nil"/>
              <w:bottom w:val="nil"/>
              <w:right w:val="nil"/>
            </w:tcBorders>
            <w:shd w:val="clear" w:color="auto" w:fill="auto"/>
            <w:noWrap/>
            <w:vAlign w:val="bottom"/>
            <w:hideMark/>
          </w:tcPr>
          <w:p w14:paraId="4914C7EA" w14:textId="0E29AA01"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12bksougb4","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3D4626A3" w14:textId="73FD57E9"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XBN57X8N","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(2001)</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74511C2" w14:textId="2E511DC3"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282u8ftpsv","properties":{"formattedCitation":"(2006)","plainCitation":"(2006)"},"citationItems":[{"id":34,"uris":["http://zotero.org/users/local/DW6AEAS0/items/FFUXV2B9"],"uri":["http://zotero.org/users/local/DW6AEAS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(2006)</w:t>
            </w:r>
            <w:r w:rsidR="00125975"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3FC71173" w14:textId="6D1FBE38" w:rsidR="004D6F6C" w:rsidRPr="000B683B" w:rsidRDefault="008B5174" w:rsidP="00125975">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Noren</w:t>
            </w:r>
            <w:r w:rsidR="004D6F6C" w:rsidRPr="000B683B">
              <w:rPr>
                <w:rFonts w:ascii="Calibri" w:eastAsia="Times New Roman" w:hAnsi="Calibri"/>
                <w:color w:val="000000"/>
                <w:sz w:val="20"/>
                <w:szCs w:val="20"/>
              </w:rPr>
              <w:t xml:space="preserve">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20t4db10i3","properties":{"formattedCitation":"(2011a)","plainCitation":"(2011a)"},"citationItems":[{"id":53,"uris":["http://zotero.org/users/local/DW6AEAS0/items/WRPD2CKI"],"uri":["http://zotero.org/users/local/DW6AEAS0/items/WRPD2CKI"],"itemData":{"id":53,"type":"article-journal","title":"Competing conservation objectives for predators and prey: estimating killer whale prey requirements for Chinook salmon","container-title":"PloS one","page":"e26738","volume":"6","issue":"11","source":"Google Scholar","shortTitle":"Competing conservation objectives for predators and prey","author":[{"family":"Williams","given":"Rob"},{"family":"Krkošek","given":"Martin"},{"family":"Ashe","given":"Erin"},{"family":"Branch","given":"Trevor A."},{"family":"Clark","given":"Steve"},{"family":"Hammond","given":"Philip S."},{"family":"Hoyt","given":"Erich"},{"family":"Noren","given":"Dawn P."},{"family":"Rosen","given":"David"},{"family":"Winship","given":"Arliss"}],"issued":{"date-parts":[["2011"]]}},"suppress-author":true}],"schema":"https://github.com/citation-style-language/schema/raw/master/csl-citation.json"}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(2011)</w:t>
            </w:r>
            <w:r w:rsidR="00125975" w:rsidRPr="000B683B">
              <w:rPr>
                <w:rFonts w:ascii="Calibri" w:eastAsia="Times New Roman" w:hAnsi="Calibri"/>
                <w:color w:val="000000"/>
                <w:sz w:val="20"/>
                <w:szCs w:val="20"/>
              </w:rPr>
              <w:fldChar w:fldCharType="end"/>
            </w:r>
          </w:p>
        </w:tc>
      </w:tr>
      <w:tr w:rsidR="004D6F6C" w:rsidRPr="004D6F6C" w14:paraId="3AB706C7" w14:textId="77777777" w:rsidTr="000B683B">
        <w:trPr>
          <w:trHeight w:val="300"/>
        </w:trPr>
        <w:tc>
          <w:tcPr>
            <w:tcW w:w="2020" w:type="dxa"/>
            <w:tcBorders>
              <w:top w:val="nil"/>
              <w:left w:val="nil"/>
              <w:bottom w:val="nil"/>
              <w:right w:val="nil"/>
            </w:tcBorders>
            <w:shd w:val="clear" w:color="auto" w:fill="auto"/>
            <w:noWrap/>
            <w:vAlign w:val="bottom"/>
            <w:hideMark/>
          </w:tcPr>
          <w:p w14:paraId="2465CBF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704E1CE4" w14:textId="13FA37C0"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Boulva and McLaren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fee8vbir3","properties":{"formattedCitation":"(1979)","plainCitation":"(1979)"},"citationItems":[{"id":23,"uris":["http://zotero.org/users/local/DW6AEAS0/items/7EQIRVMN"],"uri":["http://zotero.org/users/local/DW6AEAS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FB73B1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33626FF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26E40C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FEBCADB" w14:textId="77777777" w:rsidTr="000B683B">
        <w:trPr>
          <w:trHeight w:val="300"/>
        </w:trPr>
        <w:tc>
          <w:tcPr>
            <w:tcW w:w="2020" w:type="dxa"/>
            <w:tcBorders>
              <w:top w:val="nil"/>
              <w:left w:val="nil"/>
              <w:bottom w:val="nil"/>
              <w:right w:val="nil"/>
            </w:tcBorders>
            <w:shd w:val="clear" w:color="auto" w:fill="auto"/>
            <w:noWrap/>
            <w:vAlign w:val="bottom"/>
            <w:hideMark/>
          </w:tcPr>
          <w:p w14:paraId="1A8BD1E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00FFEA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74CA6B9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148E97F7"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D68936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7BE2CE4" w14:textId="77777777" w:rsidTr="000B683B">
        <w:trPr>
          <w:trHeight w:val="300"/>
        </w:trPr>
        <w:tc>
          <w:tcPr>
            <w:tcW w:w="2020" w:type="dxa"/>
            <w:tcBorders>
              <w:top w:val="nil"/>
              <w:left w:val="nil"/>
              <w:bottom w:val="nil"/>
              <w:right w:val="nil"/>
            </w:tcBorders>
            <w:shd w:val="clear" w:color="auto" w:fill="auto"/>
            <w:noWrap/>
            <w:vAlign w:val="bottom"/>
            <w:hideMark/>
          </w:tcPr>
          <w:p w14:paraId="43D217BD"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Maturity at age</w:t>
            </w:r>
          </w:p>
        </w:tc>
        <w:tc>
          <w:tcPr>
            <w:tcW w:w="2620" w:type="dxa"/>
            <w:tcBorders>
              <w:top w:val="nil"/>
              <w:left w:val="nil"/>
              <w:bottom w:val="nil"/>
              <w:right w:val="nil"/>
            </w:tcBorders>
            <w:shd w:val="clear" w:color="auto" w:fill="auto"/>
            <w:noWrap/>
            <w:vAlign w:val="bottom"/>
            <w:hideMark/>
          </w:tcPr>
          <w:p w14:paraId="6DE581F4" w14:textId="5A0B6B0E"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5tf7Gl5Z","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(1979)</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18B754BF" w14:textId="3A0AA935" w:rsidR="004D6F6C" w:rsidRPr="000B683B" w:rsidRDefault="004D6F6C" w:rsidP="00A36A8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A36A8C"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2icnf4gcib","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A36A8C" w:rsidRPr="000B683B">
              <w:rPr>
                <w:rFonts w:ascii="Calibri" w:eastAsia="Times New Roman" w:hAnsi="Calibri"/>
                <w:color w:val="000000"/>
                <w:sz w:val="20"/>
                <w:szCs w:val="20"/>
              </w:rPr>
              <w:fldChar w:fldCharType="separate"/>
            </w:r>
            <w:r w:rsidR="00A36A8C" w:rsidRPr="000B683B">
              <w:rPr>
                <w:rFonts w:ascii="Calibri" w:hAnsi="Calibri"/>
                <w:sz w:val="20"/>
                <w:szCs w:val="20"/>
              </w:rPr>
              <w:t>(2002)</w:t>
            </w:r>
            <w:r w:rsidR="00A36A8C"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C3AD477" w14:textId="7B538250"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6pkr5rNm","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07F5B219" w14:textId="75D161ED"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E8EA3E1" w14:textId="77777777" w:rsidTr="000B683B">
        <w:trPr>
          <w:trHeight w:val="300"/>
        </w:trPr>
        <w:tc>
          <w:tcPr>
            <w:tcW w:w="2020" w:type="dxa"/>
            <w:tcBorders>
              <w:top w:val="nil"/>
              <w:left w:val="nil"/>
              <w:bottom w:val="nil"/>
              <w:right w:val="nil"/>
            </w:tcBorders>
            <w:shd w:val="clear" w:color="auto" w:fill="auto"/>
            <w:noWrap/>
            <w:vAlign w:val="bottom"/>
            <w:hideMark/>
          </w:tcPr>
          <w:p w14:paraId="55CD0F6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6D5B85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400CCE9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465E8EE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49C62F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D12BF81" w14:textId="77777777" w:rsidTr="000B683B">
        <w:trPr>
          <w:trHeight w:val="300"/>
        </w:trPr>
        <w:tc>
          <w:tcPr>
            <w:tcW w:w="2020" w:type="dxa"/>
            <w:tcBorders>
              <w:top w:val="nil"/>
              <w:left w:val="nil"/>
              <w:bottom w:val="nil"/>
              <w:right w:val="nil"/>
            </w:tcBorders>
            <w:shd w:val="clear" w:color="auto" w:fill="auto"/>
            <w:noWrap/>
            <w:vAlign w:val="bottom"/>
            <w:hideMark/>
          </w:tcPr>
          <w:p w14:paraId="7131E75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Sex and age ratios</w:t>
            </w:r>
          </w:p>
        </w:tc>
        <w:tc>
          <w:tcPr>
            <w:tcW w:w="2620" w:type="dxa"/>
            <w:tcBorders>
              <w:top w:val="nil"/>
              <w:left w:val="nil"/>
              <w:bottom w:val="nil"/>
              <w:right w:val="nil"/>
            </w:tcBorders>
            <w:shd w:val="clear" w:color="auto" w:fill="auto"/>
            <w:noWrap/>
            <w:vAlign w:val="bottom"/>
            <w:hideMark/>
          </w:tcPr>
          <w:p w14:paraId="22861270" w14:textId="18811A8E" w:rsidR="004D6F6C" w:rsidRPr="000B683B" w:rsidRDefault="006871EA"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Bigg </w:t>
            </w:r>
            <w:r w:rsidRPr="006964E8">
              <w:rPr>
                <w:rFonts w:ascii="Calibri" w:eastAsia="Times New Roman" w:hAnsi="Calibri"/>
                <w:color w:val="000000"/>
                <w:sz w:val="20"/>
                <w:szCs w:val="20"/>
              </w:rPr>
              <w:fldChar w:fldCharType="begin"/>
            </w:r>
            <w:r w:rsidRPr="006964E8">
              <w:rPr>
                <w:rFonts w:ascii="Calibri" w:eastAsia="Times New Roman" w:hAnsi="Calibri"/>
                <w:color w:val="000000"/>
                <w:sz w:val="20"/>
                <w:szCs w:val="20"/>
              </w:rPr>
              <w:instrText xml:space="preserve"> ADDIN ZOTERO_ITEM CSL_CITATION {"citationID":"1ibivg9o1p","properties":{"formattedCitation":"(1969)","plainCitation":"(1969)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A."}],"issued":{"date-parts":[["1969"]]},"accessed":{"date-parts":[["2016",3,13]]}},"suppress-author":true}],"schema":"https://github.com/citation-style-language/schema/raw/master/csl-citation.json"} </w:instrText>
            </w:r>
            <w:r w:rsidRPr="006964E8">
              <w:rPr>
                <w:rFonts w:ascii="Calibri" w:eastAsia="Times New Roman" w:hAnsi="Calibri"/>
                <w:color w:val="000000"/>
                <w:sz w:val="20"/>
                <w:szCs w:val="20"/>
              </w:rPr>
              <w:fldChar w:fldCharType="separate"/>
            </w:r>
            <w:r w:rsidRPr="006964E8">
              <w:rPr>
                <w:rFonts w:ascii="Calibri" w:hAnsi="Calibri"/>
                <w:sz w:val="20"/>
                <w:szCs w:val="20"/>
              </w:rPr>
              <w:t>(1969)</w:t>
            </w:r>
            <w:r w:rsidRPr="006964E8">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0C7E0DF6" w14:textId="128CCF93"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NbtTKJFi","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AEA3D7A" w14:textId="5AACC62E"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jQz82ES3","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67456A7A" w14:textId="7CA6BD66"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2EFB2C81" w14:textId="77777777" w:rsidTr="000B683B">
        <w:trPr>
          <w:trHeight w:val="300"/>
        </w:trPr>
        <w:tc>
          <w:tcPr>
            <w:tcW w:w="2020" w:type="dxa"/>
            <w:tcBorders>
              <w:top w:val="nil"/>
              <w:left w:val="nil"/>
              <w:bottom w:val="nil"/>
              <w:right w:val="nil"/>
            </w:tcBorders>
            <w:shd w:val="clear" w:color="auto" w:fill="auto"/>
            <w:noWrap/>
            <w:vAlign w:val="bottom"/>
            <w:hideMark/>
          </w:tcPr>
          <w:p w14:paraId="0349BB5E"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EA5B03C" w14:textId="49C374E0" w:rsidR="004D6F6C" w:rsidRPr="000B683B" w:rsidRDefault="0066421F" w:rsidP="006871EA">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Zier and Gaydos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ocasfbnlh","properties":{"formattedCitation":"(2014)","plainCitation":"(2014)"},"citationItems":[{"id":71,"uris":["http://zotero.org/users/local/DW6AEAS0/items/DMXJ2HPT"],"uri":["http://zotero.org/users/local/DW6AEAS0/items/DMXJ2HPT"],"itemData":{"id":71,"type":"article-journal","title":"Harbor seal species profile","container-title":"Encyclopedia of Puget Sound. June","page":"2014","volume":"9","source":"Google Scholar","author":[{"family":"Zier","given":"Jacqlynn C."},{"family":"Gaydos","given":"Joseph K."}],"issued":{"date-parts":[["2014"]]}},"suppress-author":true}],"schema":"https://github.com/citation-style-language/schema/raw/master/csl-citation.json"}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0B683B">
              <w:rPr>
                <w:rFonts w:ascii="Calibri" w:hAnsi="Calibri"/>
                <w:sz w:val="20"/>
              </w:rPr>
              <w:t>(2014)</w:t>
            </w:r>
            <w:r>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566B24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7FD265BE" w14:textId="488B934E" w:rsidR="004D6F6C" w:rsidRPr="000B683B" w:rsidRDefault="008C04F5"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R.</w:t>
            </w:r>
            <w:r w:rsidR="004D6F6C" w:rsidRPr="000B683B">
              <w:rPr>
                <w:rFonts w:ascii="Calibri" w:eastAsia="Times New Roman" w:hAnsi="Calibri"/>
                <w:color w:val="000000"/>
                <w:sz w:val="20"/>
                <w:szCs w:val="20"/>
              </w:rPr>
              <w:t xml:space="preserve"> </w:t>
            </w:r>
            <w:r>
              <w:rPr>
                <w:rFonts w:ascii="Calibri" w:eastAsia="Times New Roman" w:hAnsi="Calibri"/>
                <w:color w:val="000000"/>
                <w:sz w:val="20"/>
                <w:szCs w:val="20"/>
              </w:rPr>
              <w:t>D</w:t>
            </w:r>
            <w:r w:rsidR="004D6F6C" w:rsidRPr="000B683B">
              <w:rPr>
                <w:rFonts w:ascii="Calibri" w:eastAsia="Times New Roman" w:hAnsi="Calibri"/>
                <w:color w:val="000000"/>
                <w:sz w:val="20"/>
                <w:szCs w:val="20"/>
              </w:rPr>
              <w:t>eLong (pers. comm.)</w:t>
            </w:r>
          </w:p>
        </w:tc>
        <w:tc>
          <w:tcPr>
            <w:tcW w:w="2080" w:type="dxa"/>
            <w:tcBorders>
              <w:top w:val="nil"/>
              <w:left w:val="nil"/>
              <w:bottom w:val="nil"/>
              <w:right w:val="nil"/>
            </w:tcBorders>
            <w:shd w:val="clear" w:color="auto" w:fill="auto"/>
            <w:noWrap/>
            <w:vAlign w:val="bottom"/>
            <w:hideMark/>
          </w:tcPr>
          <w:p w14:paraId="45963850"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B2D9810" w14:textId="77777777" w:rsidTr="000B683B">
        <w:trPr>
          <w:trHeight w:val="300"/>
        </w:trPr>
        <w:tc>
          <w:tcPr>
            <w:tcW w:w="2020" w:type="dxa"/>
            <w:tcBorders>
              <w:top w:val="nil"/>
              <w:left w:val="nil"/>
              <w:bottom w:val="nil"/>
              <w:right w:val="nil"/>
            </w:tcBorders>
            <w:shd w:val="clear" w:color="auto" w:fill="auto"/>
            <w:noWrap/>
            <w:vAlign w:val="bottom"/>
            <w:hideMark/>
          </w:tcPr>
          <w:p w14:paraId="74E729B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6338AEBE"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09497B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2F8C7E5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BD811B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6C85E15" w14:textId="77777777" w:rsidTr="000B683B">
        <w:trPr>
          <w:trHeight w:val="300"/>
        </w:trPr>
        <w:tc>
          <w:tcPr>
            <w:tcW w:w="2020" w:type="dxa"/>
            <w:tcBorders>
              <w:top w:val="nil"/>
              <w:left w:val="nil"/>
              <w:bottom w:val="nil"/>
              <w:right w:val="nil"/>
            </w:tcBorders>
            <w:shd w:val="clear" w:color="auto" w:fill="auto"/>
            <w:noWrap/>
            <w:vAlign w:val="bottom"/>
            <w:hideMark/>
          </w:tcPr>
          <w:p w14:paraId="4F2F892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presence</w:t>
            </w:r>
          </w:p>
        </w:tc>
        <w:tc>
          <w:tcPr>
            <w:tcW w:w="2620" w:type="dxa"/>
            <w:tcBorders>
              <w:top w:val="nil"/>
              <w:left w:val="nil"/>
              <w:bottom w:val="nil"/>
              <w:right w:val="nil"/>
            </w:tcBorders>
            <w:shd w:val="clear" w:color="auto" w:fill="auto"/>
            <w:noWrap/>
            <w:vAlign w:val="bottom"/>
            <w:hideMark/>
          </w:tcPr>
          <w:p w14:paraId="6DAEB526" w14:textId="23BCFF72"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20" w:type="dxa"/>
            <w:tcBorders>
              <w:top w:val="nil"/>
              <w:left w:val="nil"/>
              <w:bottom w:val="nil"/>
              <w:right w:val="nil"/>
            </w:tcBorders>
            <w:shd w:val="clear" w:color="auto" w:fill="auto"/>
            <w:noWrap/>
            <w:vAlign w:val="bottom"/>
            <w:hideMark/>
          </w:tcPr>
          <w:p w14:paraId="62687447" w14:textId="6CFB8B02" w:rsidR="004D6F6C" w:rsidRPr="000B683B" w:rsidRDefault="00C43A1F"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107sakif17","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C41C333" w14:textId="055D730A"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fIkkO0X","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004D6F6C"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61EA5B95" w14:textId="5AF3A188"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Hauser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eugmmn2ot","properties":{"formattedCitation":"(2007)","plainCitation":"(2007)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(2007)</w:t>
            </w:r>
            <w:r w:rsidRPr="000B683B">
              <w:rPr>
                <w:rFonts w:ascii="Calibri" w:eastAsia="Times New Roman" w:hAnsi="Calibri"/>
                <w:color w:val="000000"/>
                <w:sz w:val="20"/>
                <w:szCs w:val="20"/>
              </w:rPr>
              <w:fldChar w:fldCharType="end"/>
            </w:r>
          </w:p>
        </w:tc>
      </w:tr>
      <w:tr w:rsidR="004D6F6C" w:rsidRPr="004D6F6C" w14:paraId="48E29103" w14:textId="77777777" w:rsidTr="000B683B">
        <w:trPr>
          <w:trHeight w:val="300"/>
        </w:trPr>
        <w:tc>
          <w:tcPr>
            <w:tcW w:w="2020" w:type="dxa"/>
            <w:tcBorders>
              <w:top w:val="nil"/>
              <w:left w:val="nil"/>
              <w:bottom w:val="nil"/>
              <w:right w:val="nil"/>
            </w:tcBorders>
            <w:shd w:val="clear" w:color="auto" w:fill="auto"/>
            <w:noWrap/>
            <w:vAlign w:val="bottom"/>
            <w:hideMark/>
          </w:tcPr>
          <w:p w14:paraId="7FCE4E9A"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8AA574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29E2A625" w14:textId="217ACA97" w:rsidR="004D6F6C" w:rsidRPr="000B683B" w:rsidRDefault="004D6F6C" w:rsidP="004D6F6C">
            <w:pPr>
              <w:spacing w:before="0" w:after="0" w:line="240" w:lineRule="auto"/>
              <w:ind w:firstLine="0"/>
              <w:rPr>
                <w:sz w:val="20"/>
                <w:szCs w:val="20"/>
              </w:rPr>
            </w:pPr>
          </w:p>
        </w:tc>
        <w:tc>
          <w:tcPr>
            <w:tcW w:w="2560" w:type="dxa"/>
            <w:tcBorders>
              <w:top w:val="nil"/>
              <w:left w:val="nil"/>
              <w:bottom w:val="nil"/>
              <w:right w:val="nil"/>
            </w:tcBorders>
            <w:shd w:val="clear" w:color="auto" w:fill="auto"/>
            <w:noWrap/>
            <w:vAlign w:val="bottom"/>
          </w:tcPr>
          <w:p w14:paraId="770C9621" w14:textId="0CCD0E8D"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080" w:type="dxa"/>
            <w:tcBorders>
              <w:top w:val="nil"/>
              <w:left w:val="nil"/>
              <w:bottom w:val="nil"/>
              <w:right w:val="nil"/>
            </w:tcBorders>
            <w:shd w:val="clear" w:color="auto" w:fill="auto"/>
            <w:noWrap/>
            <w:vAlign w:val="bottom"/>
            <w:hideMark/>
          </w:tcPr>
          <w:p w14:paraId="38E87523"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063FD582" w14:textId="77777777" w:rsidTr="000B683B">
        <w:trPr>
          <w:trHeight w:val="300"/>
        </w:trPr>
        <w:tc>
          <w:tcPr>
            <w:tcW w:w="2020" w:type="dxa"/>
            <w:tcBorders>
              <w:top w:val="nil"/>
              <w:left w:val="nil"/>
              <w:bottom w:val="nil"/>
              <w:right w:val="nil"/>
            </w:tcBorders>
            <w:shd w:val="clear" w:color="auto" w:fill="auto"/>
            <w:noWrap/>
            <w:vAlign w:val="bottom"/>
            <w:hideMark/>
          </w:tcPr>
          <w:p w14:paraId="36E1FD0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16B3CBD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0A9F744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223BE59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EE29A2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C43A1F" w:rsidRPr="004D6F6C" w14:paraId="577045AA" w14:textId="77777777" w:rsidTr="000B683B">
        <w:trPr>
          <w:trHeight w:val="300"/>
        </w:trPr>
        <w:tc>
          <w:tcPr>
            <w:tcW w:w="2020" w:type="dxa"/>
            <w:tcBorders>
              <w:top w:val="nil"/>
              <w:left w:val="nil"/>
              <w:bottom w:val="nil"/>
              <w:right w:val="nil"/>
            </w:tcBorders>
            <w:shd w:val="clear" w:color="auto" w:fill="auto"/>
            <w:noWrap/>
            <w:vAlign w:val="bottom"/>
            <w:hideMark/>
          </w:tcPr>
          <w:p w14:paraId="59EE96E5" w14:textId="7777777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abundance</w:t>
            </w:r>
          </w:p>
        </w:tc>
        <w:tc>
          <w:tcPr>
            <w:tcW w:w="2620" w:type="dxa"/>
            <w:tcBorders>
              <w:top w:val="nil"/>
              <w:left w:val="nil"/>
              <w:bottom w:val="nil"/>
              <w:right w:val="nil"/>
            </w:tcBorders>
            <w:shd w:val="clear" w:color="auto" w:fill="auto"/>
            <w:noWrap/>
            <w:vAlign w:val="bottom"/>
            <w:hideMark/>
          </w:tcPr>
          <w:p w14:paraId="311FB1A6" w14:textId="0A52653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14k79pi5eu","properties":{"formattedCitation":"(2003)","plainCitation":"(2003)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(2003)</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27EEFAB5" w14:textId="63E90901"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PAy9f7RE","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614BD96" w14:textId="5D727AC6"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8jZ5f24j","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34B9D013" w14:textId="65C54BB1" w:rsidR="00C43A1F" w:rsidRPr="000B683B" w:rsidRDefault="00917796" w:rsidP="0005012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fldChar w:fldCharType="begin"/>
            </w:r>
            <w:r w:rsidR="00684C93">
              <w:rPr>
                <w:rFonts w:ascii="Calibri" w:eastAsia="Times New Roman" w:hAnsi="Calibri"/>
                <w:color w:val="000000"/>
                <w:sz w:val="20"/>
                <w:szCs w:val="20"/>
              </w:rPr>
              <w:instrText xml:space="preserve"> ADDIN ZOTERO_ITEM CSL_CITATION {"citationID":"1k0kkn7mpv","properties":{"formattedCitation":"{\\rtf (\\uc0\\u8220{}Center for Whale Research - Study of Southern Resident Killer Whales\\uc0\\u8221{} 2016)}","plainCitation":"(“Center for Whale Research - Study of Southern Resident Killer Whales” 2016)","dontUpdate":true},"citationItems":[{"id":822,"uris":["http://zotero.org/users/local/DW6AEAS0/items/Z4IFANAH"],"uri":["http://zotero.org/users/local/DW6AEAS0/items/Z4IFANAH"],"itemData":{"id":822,"type":"webpage","title":"Study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Pr="000B683B">
              <w:rPr>
                <w:rFonts w:ascii="Calibri" w:eastAsia="Times New Roman" w:hAnsi="Calibri"/>
                <w:color w:val="000000"/>
                <w:sz w:val="20"/>
                <w:szCs w:val="20"/>
              </w:rPr>
              <w:fldChar w:fldCharType="separate"/>
            </w:r>
            <w:r w:rsidR="006871EA">
              <w:rPr>
                <w:rFonts w:ascii="Calibri" w:hAnsi="Calibri"/>
                <w:sz w:val="20"/>
                <w:szCs w:val="20"/>
              </w:rPr>
              <w:t>Center</w:t>
            </w:r>
            <w:r w:rsidRPr="000B683B">
              <w:rPr>
                <w:rFonts w:ascii="Calibri" w:hAnsi="Calibri"/>
                <w:sz w:val="20"/>
                <w:szCs w:val="20"/>
              </w:rPr>
              <w:t xml:space="preserve"> </w:t>
            </w:r>
            <w:r w:rsidR="006E7CFC">
              <w:rPr>
                <w:rFonts w:ascii="Calibri" w:hAnsi="Calibri"/>
                <w:sz w:val="20"/>
                <w:szCs w:val="20"/>
              </w:rPr>
              <w:t xml:space="preserve">for whale </w:t>
            </w:r>
            <w:r w:rsidRPr="000B683B">
              <w:rPr>
                <w:rFonts w:ascii="Calibri" w:eastAsia="Times New Roman" w:hAnsi="Calibri"/>
                <w:color w:val="000000"/>
                <w:sz w:val="20"/>
                <w:szCs w:val="20"/>
              </w:rPr>
              <w:fldChar w:fldCharType="end"/>
            </w:r>
          </w:p>
        </w:tc>
      </w:tr>
      <w:tr w:rsidR="00C43A1F" w:rsidRPr="004D6F6C" w14:paraId="0B976EF7" w14:textId="77777777" w:rsidTr="000B683B">
        <w:trPr>
          <w:trHeight w:val="300"/>
        </w:trPr>
        <w:tc>
          <w:tcPr>
            <w:tcW w:w="2020" w:type="dxa"/>
            <w:tcBorders>
              <w:top w:val="nil"/>
              <w:left w:val="nil"/>
              <w:bottom w:val="nil"/>
              <w:right w:val="nil"/>
            </w:tcBorders>
            <w:shd w:val="clear" w:color="auto" w:fill="auto"/>
            <w:noWrap/>
            <w:vAlign w:val="bottom"/>
          </w:tcPr>
          <w:p w14:paraId="757EE20D"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1FB30C0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32E13366" w14:textId="2594EC67"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eastAsia="Times New Roman" w:hAnsi="Times New Roman"/>
                <w:sz w:val="20"/>
                <w:szCs w:val="20"/>
              </w:rPr>
              <w:t xml:space="preserve">Wiles </w:t>
            </w:r>
            <w:r w:rsidRPr="00917796">
              <w:rPr>
                <w:rFonts w:ascii="Times New Roman" w:eastAsia="Times New Roman" w:hAnsi="Times New Roman"/>
                <w:sz w:val="20"/>
                <w:szCs w:val="20"/>
              </w:rPr>
              <w:fldChar w:fldCharType="begin"/>
            </w:r>
            <w:r w:rsidRPr="000B683B">
              <w:rPr>
                <w:rFonts w:ascii="Times New Roman" w:eastAsia="Times New Roman" w:hAnsi="Times New Roman"/>
                <w:sz w:val="20"/>
                <w:szCs w:val="20"/>
              </w:rPr>
              <w:instrText xml:space="preserve"> ADDIN ZOTERO_ITEM CSL_CITATION {"citationID":"2pudvgihg5","properties":{"formattedCitation":"(2015)","plainCitation":"(2015)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J."}],"issued":{"date-parts":[["2015"]]},"accessed":{"date-parts":[["2016",3,13]]}},"suppress-author":true}],"schema":"https://github.com/citation-style-language/schema/raw/master/csl-citation.json"} </w:instrText>
            </w:r>
            <w:r w:rsidRPr="00917796">
              <w:rPr>
                <w:rFonts w:ascii="Times New Roman" w:eastAsia="Times New Roman" w:hAnsi="Times New Roman"/>
                <w:sz w:val="20"/>
                <w:szCs w:val="20"/>
              </w:rPr>
              <w:fldChar w:fldCharType="separate"/>
            </w:r>
            <w:r w:rsidRPr="00917796">
              <w:rPr>
                <w:rFonts w:ascii="Times New Roman" w:hAnsi="Times New Roman"/>
                <w:sz w:val="20"/>
                <w:szCs w:val="20"/>
              </w:rPr>
              <w:t>(2015)</w:t>
            </w:r>
            <w:r w:rsidRPr="00917796">
              <w:rPr>
                <w:rFonts w:ascii="Times New Roman" w:eastAsia="Times New Roman" w:hAnsi="Times New Roman"/>
                <w:sz w:val="20"/>
                <w:szCs w:val="20"/>
              </w:rPr>
              <w:fldChar w:fldCharType="end"/>
            </w:r>
            <w:r w:rsidRPr="00917796">
              <w:rPr>
                <w:rFonts w:ascii="Times New Roman" w:eastAsia="Times New Roman" w:hAnsi="Times New Roman"/>
                <w:sz w:val="20"/>
                <w:szCs w:val="20"/>
              </w:rPr>
              <w:t xml:space="preserve"> </w:t>
            </w:r>
          </w:p>
        </w:tc>
        <w:tc>
          <w:tcPr>
            <w:tcW w:w="2560" w:type="dxa"/>
            <w:tcBorders>
              <w:top w:val="nil"/>
              <w:left w:val="nil"/>
              <w:bottom w:val="nil"/>
              <w:right w:val="nil"/>
            </w:tcBorders>
            <w:shd w:val="clear" w:color="auto" w:fill="auto"/>
            <w:noWrap/>
            <w:vAlign w:val="bottom"/>
          </w:tcPr>
          <w:p w14:paraId="047D9524" w14:textId="4BD3D101"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hAnsi="Times New Roman"/>
                <w:sz w:val="20"/>
                <w:szCs w:val="20"/>
              </w:rPr>
              <w:t>NMFS (2015)</w:t>
            </w:r>
            <w:r w:rsidRPr="00917796">
              <w:rPr>
                <w:rFonts w:ascii="Times New Roman" w:eastAsia="Times New Roman" w:hAnsi="Times New Roman"/>
                <w:sz w:val="20"/>
                <w:szCs w:val="20"/>
              </w:rPr>
              <w:t xml:space="preserve"> </w:t>
            </w:r>
          </w:p>
        </w:tc>
        <w:tc>
          <w:tcPr>
            <w:tcW w:w="2080" w:type="dxa"/>
            <w:tcBorders>
              <w:top w:val="nil"/>
              <w:left w:val="nil"/>
              <w:bottom w:val="nil"/>
              <w:right w:val="nil"/>
            </w:tcBorders>
            <w:shd w:val="clear" w:color="auto" w:fill="auto"/>
            <w:noWrap/>
            <w:vAlign w:val="bottom"/>
          </w:tcPr>
          <w:p w14:paraId="60CF4BAF" w14:textId="0A1B6EA9" w:rsidR="00C43A1F" w:rsidRPr="00917796" w:rsidRDefault="006E7CFC" w:rsidP="004D6F6C">
            <w:pPr>
              <w:spacing w:before="0" w:after="0" w:line="240" w:lineRule="auto"/>
              <w:ind w:firstLine="0"/>
              <w:rPr>
                <w:rFonts w:ascii="Times New Roman" w:eastAsia="Times New Roman" w:hAnsi="Times New Roman"/>
                <w:sz w:val="20"/>
                <w:szCs w:val="20"/>
              </w:rPr>
            </w:pPr>
            <w:r>
              <w:rPr>
                <w:rFonts w:ascii="Calibri" w:hAnsi="Calibri"/>
                <w:sz w:val="20"/>
                <w:szCs w:val="20"/>
              </w:rPr>
              <w:t xml:space="preserve">research </w:t>
            </w:r>
            <w:r w:rsidRPr="000B683B">
              <w:rPr>
                <w:rFonts w:ascii="Calibri" w:hAnsi="Calibri"/>
                <w:sz w:val="20"/>
                <w:szCs w:val="20"/>
              </w:rPr>
              <w:t>(2016)</w:t>
            </w:r>
          </w:p>
        </w:tc>
      </w:tr>
      <w:tr w:rsidR="00C43A1F" w:rsidRPr="004D6F6C" w14:paraId="36F00D72" w14:textId="77777777" w:rsidTr="000B683B">
        <w:trPr>
          <w:trHeight w:val="300"/>
        </w:trPr>
        <w:tc>
          <w:tcPr>
            <w:tcW w:w="2020" w:type="dxa"/>
            <w:tcBorders>
              <w:top w:val="nil"/>
              <w:left w:val="nil"/>
              <w:bottom w:val="nil"/>
              <w:right w:val="nil"/>
            </w:tcBorders>
            <w:shd w:val="clear" w:color="auto" w:fill="auto"/>
            <w:noWrap/>
            <w:vAlign w:val="bottom"/>
          </w:tcPr>
          <w:p w14:paraId="6585D04F"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5995668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538B1E3C"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1B13D1CB" w14:textId="5953B24E" w:rsidR="00C43A1F" w:rsidRPr="00917796" w:rsidRDefault="008C04F5" w:rsidP="004D6F6C">
            <w:pPr>
              <w:spacing w:before="0" w:after="0" w:line="240" w:lineRule="auto"/>
              <w:ind w:firstLine="0"/>
              <w:rPr>
                <w:rFonts w:ascii="Times New Roman" w:eastAsia="Times New Roman" w:hAnsi="Times New Roman"/>
                <w:sz w:val="20"/>
                <w:szCs w:val="20"/>
              </w:rPr>
            </w:pPr>
            <w:r>
              <w:rPr>
                <w:rFonts w:ascii="Times New Roman" w:eastAsia="Times New Roman" w:hAnsi="Times New Roman"/>
                <w:sz w:val="20"/>
                <w:szCs w:val="20"/>
              </w:rPr>
              <w:t>R.</w:t>
            </w:r>
            <w:r w:rsidR="00C43A1F" w:rsidRPr="00917796">
              <w:rPr>
                <w:rFonts w:ascii="Times New Roman" w:eastAsia="Times New Roman" w:hAnsi="Times New Roman"/>
                <w:sz w:val="20"/>
                <w:szCs w:val="20"/>
              </w:rPr>
              <w:t xml:space="preserve"> </w:t>
            </w:r>
            <w:r>
              <w:rPr>
                <w:rFonts w:ascii="Times New Roman" w:eastAsia="Times New Roman" w:hAnsi="Times New Roman"/>
                <w:sz w:val="20"/>
                <w:szCs w:val="20"/>
              </w:rPr>
              <w:t>D</w:t>
            </w:r>
            <w:r w:rsidR="00C43A1F" w:rsidRPr="00917796">
              <w:rPr>
                <w:rFonts w:ascii="Times New Roman" w:eastAsia="Times New Roman" w:hAnsi="Times New Roman"/>
                <w:sz w:val="20"/>
                <w:szCs w:val="20"/>
              </w:rPr>
              <w:t>eLong (pers. comm.)</w:t>
            </w:r>
          </w:p>
        </w:tc>
        <w:tc>
          <w:tcPr>
            <w:tcW w:w="2080" w:type="dxa"/>
            <w:tcBorders>
              <w:top w:val="nil"/>
              <w:left w:val="nil"/>
              <w:bottom w:val="nil"/>
              <w:right w:val="nil"/>
            </w:tcBorders>
            <w:shd w:val="clear" w:color="auto" w:fill="auto"/>
            <w:noWrap/>
            <w:vAlign w:val="bottom"/>
          </w:tcPr>
          <w:p w14:paraId="62642519"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r>
      <w:tr w:rsidR="004D6F6C" w:rsidRPr="004D6F6C" w14:paraId="40E332D3" w14:textId="77777777" w:rsidTr="000B683B">
        <w:trPr>
          <w:trHeight w:val="300"/>
        </w:trPr>
        <w:tc>
          <w:tcPr>
            <w:tcW w:w="2020" w:type="dxa"/>
            <w:tcBorders>
              <w:top w:val="nil"/>
              <w:left w:val="nil"/>
              <w:bottom w:val="nil"/>
              <w:right w:val="nil"/>
            </w:tcBorders>
            <w:shd w:val="clear" w:color="auto" w:fill="auto"/>
            <w:noWrap/>
            <w:vAlign w:val="bottom"/>
            <w:hideMark/>
          </w:tcPr>
          <w:p w14:paraId="092D5FA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CBB5BC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2ABD313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7160D3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40578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7AB186" w14:textId="77777777" w:rsidTr="000B683B">
        <w:trPr>
          <w:trHeight w:val="300"/>
        </w:trPr>
        <w:tc>
          <w:tcPr>
            <w:tcW w:w="2020" w:type="dxa"/>
            <w:tcBorders>
              <w:top w:val="nil"/>
              <w:left w:val="nil"/>
              <w:bottom w:val="nil"/>
              <w:right w:val="nil"/>
            </w:tcBorders>
            <w:shd w:val="clear" w:color="auto" w:fill="auto"/>
            <w:noWrap/>
            <w:vAlign w:val="bottom"/>
            <w:hideMark/>
          </w:tcPr>
          <w:p w14:paraId="6721A0F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Prey selectivity</w:t>
            </w:r>
          </w:p>
        </w:tc>
        <w:tc>
          <w:tcPr>
            <w:tcW w:w="2620" w:type="dxa"/>
            <w:tcBorders>
              <w:top w:val="nil"/>
              <w:left w:val="nil"/>
              <w:bottom w:val="nil"/>
              <w:right w:val="nil"/>
            </w:tcBorders>
            <w:shd w:val="clear" w:color="auto" w:fill="auto"/>
            <w:noWrap/>
            <w:vAlign w:val="bottom"/>
            <w:hideMark/>
          </w:tcPr>
          <w:p w14:paraId="102A1009" w14:textId="6FBC8251" w:rsidR="004D6F6C" w:rsidRPr="000B683B" w:rsidRDefault="004D6F6C" w:rsidP="005C0F4B">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20" w:type="dxa"/>
            <w:tcBorders>
              <w:top w:val="nil"/>
              <w:left w:val="nil"/>
              <w:bottom w:val="nil"/>
              <w:right w:val="nil"/>
            </w:tcBorders>
            <w:shd w:val="clear" w:color="auto" w:fill="auto"/>
            <w:noWrap/>
            <w:vAlign w:val="bottom"/>
            <w:hideMark/>
          </w:tcPr>
          <w:p w14:paraId="38B5E1FE" w14:textId="2DE06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60" w:type="dxa"/>
            <w:tcBorders>
              <w:top w:val="nil"/>
              <w:left w:val="nil"/>
              <w:bottom w:val="nil"/>
              <w:right w:val="nil"/>
            </w:tcBorders>
            <w:shd w:val="clear" w:color="auto" w:fill="auto"/>
            <w:noWrap/>
            <w:vAlign w:val="bottom"/>
            <w:hideMark/>
          </w:tcPr>
          <w:p w14:paraId="34AB9402" w14:textId="14355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080" w:type="dxa"/>
            <w:tcBorders>
              <w:top w:val="nil"/>
              <w:left w:val="nil"/>
              <w:bottom w:val="nil"/>
              <w:right w:val="nil"/>
            </w:tcBorders>
            <w:shd w:val="clear" w:color="auto" w:fill="auto"/>
            <w:noWrap/>
            <w:vAlign w:val="bottom"/>
            <w:hideMark/>
          </w:tcPr>
          <w:p w14:paraId="3559D63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Ford et al. (1998)</w:t>
            </w:r>
          </w:p>
        </w:tc>
      </w:tr>
      <w:tr w:rsidR="004D6F6C" w:rsidRPr="004D6F6C" w14:paraId="3A8B6F38" w14:textId="77777777" w:rsidTr="000B683B">
        <w:trPr>
          <w:trHeight w:val="300"/>
        </w:trPr>
        <w:tc>
          <w:tcPr>
            <w:tcW w:w="2020" w:type="dxa"/>
            <w:tcBorders>
              <w:top w:val="nil"/>
              <w:left w:val="nil"/>
              <w:bottom w:val="nil"/>
              <w:right w:val="nil"/>
            </w:tcBorders>
            <w:shd w:val="clear" w:color="auto" w:fill="auto"/>
            <w:noWrap/>
            <w:vAlign w:val="bottom"/>
            <w:hideMark/>
          </w:tcPr>
          <w:p w14:paraId="47F9437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409DE14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03D851B7" w14:textId="70CCE9ED" w:rsidR="004D6F6C" w:rsidRPr="000B683B" w:rsidRDefault="00917796" w:rsidP="00917796">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btl2omhg7","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CC382B2" w14:textId="631DF232"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QU26GsWp","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13799665" w14:textId="6E30B5CD" w:rsidR="004D6F6C" w:rsidRPr="000B683B" w:rsidRDefault="005C0F4B" w:rsidP="005C0F4B">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Hanson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lk9ogq762","properties":{"formattedCitation":"(2010)","plainCitation":"(2010)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L."},{"literal":"others"}],"issued":{"date-parts":[["2010"]]}},"suppress-author":true}],"schema":"https://github.com/citation-style-language/schema/raw/master/csl-citation.json"} </w:instrText>
            </w:r>
            <w:r>
              <w:rPr>
                <w:rFonts w:ascii="Calibri" w:eastAsia="Times New Roman" w:hAnsi="Calibri"/>
                <w:color w:val="000000"/>
                <w:sz w:val="20"/>
                <w:szCs w:val="20"/>
              </w:rPr>
              <w:fldChar w:fldCharType="separate"/>
            </w:r>
            <w:r w:rsidRPr="00731691">
              <w:rPr>
                <w:rFonts w:ascii="Calibri" w:hAnsi="Calibri"/>
                <w:sz w:val="20"/>
              </w:rPr>
              <w:t>(2010)</w:t>
            </w:r>
            <w:r>
              <w:rPr>
                <w:rFonts w:ascii="Calibri" w:eastAsia="Times New Roman" w:hAnsi="Calibri"/>
                <w:color w:val="000000"/>
                <w:sz w:val="20"/>
                <w:szCs w:val="20"/>
              </w:rPr>
              <w:fldChar w:fldCharType="end"/>
            </w:r>
          </w:p>
        </w:tc>
      </w:tr>
      <w:tr w:rsidR="004D6F6C" w:rsidRPr="004D6F6C" w14:paraId="266B2848" w14:textId="77777777" w:rsidTr="000B683B">
        <w:trPr>
          <w:trHeight w:val="300"/>
        </w:trPr>
        <w:tc>
          <w:tcPr>
            <w:tcW w:w="2020" w:type="dxa"/>
            <w:tcBorders>
              <w:top w:val="nil"/>
              <w:left w:val="nil"/>
              <w:bottom w:val="nil"/>
              <w:right w:val="nil"/>
            </w:tcBorders>
            <w:shd w:val="clear" w:color="auto" w:fill="auto"/>
            <w:noWrap/>
            <w:vAlign w:val="bottom"/>
            <w:hideMark/>
          </w:tcPr>
          <w:p w14:paraId="1236789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4EBDB42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5EB591A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76A10702"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1A96CE0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43E3C6F" w14:textId="77777777" w:rsidTr="000B683B">
        <w:trPr>
          <w:trHeight w:val="300"/>
        </w:trPr>
        <w:tc>
          <w:tcPr>
            <w:tcW w:w="2020" w:type="dxa"/>
            <w:tcBorders>
              <w:top w:val="nil"/>
              <w:left w:val="nil"/>
              <w:right w:val="nil"/>
            </w:tcBorders>
            <w:shd w:val="clear" w:color="auto" w:fill="auto"/>
            <w:noWrap/>
            <w:vAlign w:val="bottom"/>
            <w:hideMark/>
          </w:tcPr>
          <w:p w14:paraId="77F5130B" w14:textId="53E50525"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Ene</w:t>
            </w:r>
            <w:r w:rsidR="008C04F5">
              <w:rPr>
                <w:rFonts w:ascii="Calibri" w:eastAsia="Times New Roman" w:hAnsi="Calibri"/>
                <w:color w:val="000000"/>
                <w:sz w:val="20"/>
                <w:szCs w:val="20"/>
              </w:rPr>
              <w:t>rg</w:t>
            </w:r>
            <w:r w:rsidRPr="000B683B">
              <w:rPr>
                <w:rFonts w:ascii="Calibri" w:eastAsia="Times New Roman" w:hAnsi="Calibri"/>
                <w:color w:val="000000"/>
                <w:sz w:val="20"/>
                <w:szCs w:val="20"/>
              </w:rPr>
              <w:t>etic demands</w:t>
            </w:r>
          </w:p>
        </w:tc>
        <w:tc>
          <w:tcPr>
            <w:tcW w:w="2620" w:type="dxa"/>
            <w:tcBorders>
              <w:top w:val="nil"/>
              <w:left w:val="nil"/>
              <w:right w:val="nil"/>
            </w:tcBorders>
            <w:shd w:val="clear" w:color="auto" w:fill="auto"/>
            <w:noWrap/>
            <w:vAlign w:val="bottom"/>
            <w:hideMark/>
          </w:tcPr>
          <w:p w14:paraId="0FE87261" w14:textId="7A64E94D"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2p57k57hdo","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(2013)</w:t>
            </w:r>
            <w:r w:rsidR="00917796">
              <w:rPr>
                <w:rFonts w:ascii="Calibri" w:eastAsia="Times New Roman" w:hAnsi="Calibri"/>
                <w:color w:val="000000"/>
                <w:sz w:val="20"/>
                <w:szCs w:val="20"/>
              </w:rPr>
              <w:fldChar w:fldCharType="end"/>
            </w:r>
          </w:p>
        </w:tc>
        <w:tc>
          <w:tcPr>
            <w:tcW w:w="2520" w:type="dxa"/>
            <w:tcBorders>
              <w:top w:val="nil"/>
              <w:left w:val="nil"/>
              <w:right w:val="nil"/>
            </w:tcBorders>
            <w:shd w:val="clear" w:color="auto" w:fill="auto"/>
            <w:noWrap/>
            <w:vAlign w:val="bottom"/>
            <w:hideMark/>
          </w:tcPr>
          <w:p w14:paraId="63789D92" w14:textId="65C94530"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14m1fghktu","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917796">
              <w:rPr>
                <w:rFonts w:ascii="Calibri" w:hAnsi="Calibri"/>
                <w:sz w:val="20"/>
              </w:rPr>
              <w:t>(2002</w:t>
            </w:r>
            <w:r w:rsidR="00917796" w:rsidRPr="000B683B">
              <w:rPr>
                <w:rFonts w:ascii="Calibri" w:hAnsi="Calibri"/>
                <w:sz w:val="20"/>
              </w:rPr>
              <w:t>)</w:t>
            </w:r>
            <w:r w:rsidR="00917796">
              <w:rPr>
                <w:rFonts w:ascii="Calibri" w:eastAsia="Times New Roman" w:hAnsi="Calibri"/>
                <w:color w:val="000000"/>
                <w:sz w:val="20"/>
                <w:szCs w:val="20"/>
              </w:rPr>
              <w:fldChar w:fldCharType="end"/>
            </w:r>
          </w:p>
        </w:tc>
        <w:tc>
          <w:tcPr>
            <w:tcW w:w="2560" w:type="dxa"/>
            <w:tcBorders>
              <w:top w:val="nil"/>
              <w:left w:val="nil"/>
              <w:right w:val="nil"/>
            </w:tcBorders>
            <w:shd w:val="clear" w:color="auto" w:fill="auto"/>
            <w:noWrap/>
            <w:vAlign w:val="bottom"/>
            <w:hideMark/>
          </w:tcPr>
          <w:p w14:paraId="2541DBEF" w14:textId="4E3A69CE"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Weise and Harvey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jpi5009vl","properties":{"formattedCitation":"(2008)","plainCitation":"(2008)"},"citationItems":[{"id":64,"uris":["http://zotero.org/users/local/DW6AEAS0/items/IZSVC36J"],"uri":["http://zotero.org/users/local/DW6AEAS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(2008)</w:t>
            </w:r>
            <w:r w:rsidR="00917796">
              <w:rPr>
                <w:rFonts w:ascii="Calibri" w:eastAsia="Times New Roman" w:hAnsi="Calibri"/>
                <w:color w:val="000000"/>
                <w:sz w:val="20"/>
                <w:szCs w:val="20"/>
              </w:rPr>
              <w:fldChar w:fldCharType="end"/>
            </w:r>
          </w:p>
        </w:tc>
        <w:tc>
          <w:tcPr>
            <w:tcW w:w="2080" w:type="dxa"/>
            <w:tcBorders>
              <w:top w:val="nil"/>
              <w:left w:val="nil"/>
              <w:right w:val="nil"/>
            </w:tcBorders>
            <w:shd w:val="clear" w:color="auto" w:fill="auto"/>
            <w:noWrap/>
            <w:vAlign w:val="bottom"/>
            <w:hideMark/>
          </w:tcPr>
          <w:p w14:paraId="6A9F16E5" w14:textId="233F460B"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Noren (2011)</w:t>
            </w:r>
          </w:p>
        </w:tc>
      </w:tr>
      <w:tr w:rsidR="004D6F6C" w:rsidRPr="004D6F6C" w14:paraId="4502C966" w14:textId="77777777" w:rsidTr="000B683B">
        <w:trPr>
          <w:trHeight w:val="300"/>
        </w:trPr>
        <w:tc>
          <w:tcPr>
            <w:tcW w:w="2020" w:type="dxa"/>
            <w:tcBorders>
              <w:top w:val="nil"/>
              <w:left w:val="nil"/>
              <w:bottom w:val="single" w:sz="4" w:space="0" w:color="auto"/>
              <w:right w:val="nil"/>
            </w:tcBorders>
            <w:shd w:val="clear" w:color="auto" w:fill="auto"/>
            <w:noWrap/>
            <w:vAlign w:val="bottom"/>
            <w:hideMark/>
          </w:tcPr>
          <w:p w14:paraId="12A1681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single" w:sz="4" w:space="0" w:color="auto"/>
              <w:right w:val="nil"/>
            </w:tcBorders>
            <w:shd w:val="clear" w:color="auto" w:fill="auto"/>
            <w:noWrap/>
            <w:vAlign w:val="bottom"/>
            <w:hideMark/>
          </w:tcPr>
          <w:p w14:paraId="5522CDE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single" w:sz="4" w:space="0" w:color="auto"/>
              <w:right w:val="nil"/>
            </w:tcBorders>
            <w:shd w:val="clear" w:color="auto" w:fill="auto"/>
            <w:noWrap/>
            <w:vAlign w:val="bottom"/>
            <w:hideMark/>
          </w:tcPr>
          <w:p w14:paraId="33424D2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single" w:sz="4" w:space="0" w:color="auto"/>
              <w:right w:val="nil"/>
            </w:tcBorders>
            <w:shd w:val="clear" w:color="auto" w:fill="auto"/>
            <w:noWrap/>
            <w:vAlign w:val="bottom"/>
            <w:hideMark/>
          </w:tcPr>
          <w:p w14:paraId="119654B1" w14:textId="4B5311BF" w:rsidR="004D6F6C" w:rsidRPr="00917796" w:rsidRDefault="00784D68" w:rsidP="004D6F6C">
            <w:pPr>
              <w:spacing w:before="0" w:after="0" w:line="240" w:lineRule="auto"/>
              <w:ind w:firstLine="0"/>
              <w:rPr>
                <w:rFonts w:ascii="Times New Roman" w:eastAsia="Times New Roman" w:hAnsi="Times New Roman"/>
                <w:sz w:val="20"/>
                <w:szCs w:val="20"/>
              </w:rPr>
            </w:pPr>
            <w:r w:rsidRPr="000B683B">
              <w:rPr>
                <w:rFonts w:ascii="Calibri" w:eastAsia="Times New Roman" w:hAnsi="Calibri"/>
                <w:color w:val="000000"/>
                <w:sz w:val="20"/>
                <w:szCs w:val="20"/>
              </w:rPr>
              <w:t xml:space="preserve">Winship et al. </w:t>
            </w:r>
            <w:r>
              <w:rPr>
                <w:rFonts w:ascii="Calibri" w:eastAsia="Times New Roman" w:hAnsi="Calibri"/>
                <w:color w:val="000000"/>
                <w:sz w:val="20"/>
                <w:szCs w:val="20"/>
              </w:rPr>
              <w:fldChar w:fldCharType="begin"/>
            </w:r>
            <w:r w:rsidR="007F0163">
              <w:rPr>
                <w:rFonts w:ascii="Calibri" w:eastAsia="Times New Roman" w:hAnsi="Calibri"/>
                <w:color w:val="000000"/>
                <w:sz w:val="20"/>
                <w:szCs w:val="20"/>
              </w:rPr>
              <w:instrText xml:space="preserve"> ADDIN ZOTERO_ITEM CSL_CITATION {"citationID":"KzDKgWMf","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Pr>
                <w:rFonts w:ascii="Calibri" w:eastAsia="Times New Roman" w:hAnsi="Calibri"/>
                <w:color w:val="000000"/>
                <w:sz w:val="20"/>
                <w:szCs w:val="20"/>
              </w:rPr>
              <w:fldChar w:fldCharType="separate"/>
            </w:r>
            <w:r w:rsidRPr="00917796">
              <w:rPr>
                <w:rFonts w:ascii="Calibri" w:hAnsi="Calibri"/>
                <w:sz w:val="20"/>
              </w:rPr>
              <w:t>(2002</w:t>
            </w:r>
            <w:r w:rsidRPr="000B683B">
              <w:rPr>
                <w:rFonts w:ascii="Calibri" w:hAnsi="Calibri"/>
                <w:sz w:val="20"/>
              </w:rPr>
              <w:t>)</w:t>
            </w:r>
            <w:r>
              <w:rPr>
                <w:rFonts w:ascii="Calibri" w:eastAsia="Times New Roman" w:hAnsi="Calibri"/>
                <w:color w:val="000000"/>
                <w:sz w:val="20"/>
                <w:szCs w:val="20"/>
              </w:rPr>
              <w:fldChar w:fldCharType="end"/>
            </w:r>
          </w:p>
        </w:tc>
        <w:tc>
          <w:tcPr>
            <w:tcW w:w="2080" w:type="dxa"/>
            <w:tcBorders>
              <w:top w:val="nil"/>
              <w:left w:val="nil"/>
              <w:bottom w:val="single" w:sz="4" w:space="0" w:color="auto"/>
              <w:right w:val="nil"/>
            </w:tcBorders>
            <w:shd w:val="clear" w:color="auto" w:fill="auto"/>
            <w:noWrap/>
            <w:vAlign w:val="bottom"/>
            <w:hideMark/>
          </w:tcPr>
          <w:p w14:paraId="4F3BD262" w14:textId="1268D9E5" w:rsidR="004D6F6C" w:rsidRPr="000B683B" w:rsidRDefault="004D6F6C" w:rsidP="00917796">
            <w:pPr>
              <w:spacing w:before="0" w:after="0" w:line="240" w:lineRule="auto"/>
              <w:ind w:firstLine="0"/>
              <w:rPr>
                <w:rFonts w:ascii="Calibri" w:eastAsia="Times New Roman" w:hAnsi="Calibri"/>
                <w:color w:val="000000"/>
                <w:sz w:val="20"/>
                <w:szCs w:val="20"/>
              </w:rPr>
            </w:pPr>
          </w:p>
        </w:tc>
      </w:tr>
    </w:tbl>
    <w:p w14:paraId="4094B755" w14:textId="6119426A" w:rsidR="0088736B" w:rsidRDefault="0088736B" w:rsidP="00570A76">
      <w:pPr>
        <w:sectPr w:rsidR="0088736B" w:rsidSect="000B683B">
          <w:pgSz w:w="15840" w:h="12240" w:orient="landscape"/>
          <w:pgMar w:top="1800" w:right="1440" w:bottom="1800" w:left="1440" w:header="720" w:footer="720" w:gutter="0"/>
          <w:lnNumType w:countBy="1" w:restart="continuous"/>
          <w:cols w:space="720"/>
          <w:docGrid w:linePitch="326"/>
        </w:sectPr>
      </w:pPr>
    </w:p>
    <w:p w14:paraId="4D007996" w14:textId="7FDCC97F" w:rsidR="00335066" w:rsidRDefault="006E7282" w:rsidP="00AB4B13">
      <w:bookmarkStart w:id="226" w:name="_Ref444717319"/>
      <w:r>
        <w:lastRenderedPageBreak/>
        <w:t xml:space="preserve">Table </w:t>
      </w:r>
      <w:r w:rsidR="00B12E16">
        <w:fldChar w:fldCharType="begin"/>
      </w:r>
      <w:r w:rsidR="00B12E16">
        <w:instrText xml:space="preserve"> SEQ Table \* ARABIC </w:instrText>
      </w:r>
      <w:r w:rsidR="00B12E16">
        <w:fldChar w:fldCharType="separate"/>
      </w:r>
      <w:r w:rsidR="00731691">
        <w:rPr>
          <w:noProof/>
        </w:rPr>
        <w:t>2</w:t>
      </w:r>
      <w:r w:rsidR="00B12E16">
        <w:rPr>
          <w:noProof/>
        </w:rPr>
        <w:fldChar w:fldCharType="end"/>
      </w:r>
      <w:bookmarkEnd w:id="226"/>
      <w:r>
        <w:t>.</w:t>
      </w:r>
      <w:r w:rsidR="00335066">
        <w:t xml:space="preserve"> List of subscripts, variables, and papers of the model.</w:t>
      </w:r>
    </w:p>
    <w:tbl>
      <w:tblPr>
        <w:tblW w:w="5000" w:type="pct"/>
        <w:tblLook w:val="04A0" w:firstRow="1" w:lastRow="0" w:firstColumn="1" w:lastColumn="0" w:noHBand="0" w:noVBand="1"/>
      </w:tblPr>
      <w:tblGrid>
        <w:gridCol w:w="1618"/>
        <w:gridCol w:w="5889"/>
        <w:gridCol w:w="1133"/>
      </w:tblGrid>
      <w:tr w:rsidR="00335066" w:rsidRPr="00F52E41" w14:paraId="5D3EE5C8" w14:textId="77777777" w:rsidTr="000B683B">
        <w:tc>
          <w:tcPr>
            <w:tcW w:w="0" w:type="auto"/>
            <w:tcBorders>
              <w:top w:val="single" w:sz="4" w:space="0" w:color="auto"/>
              <w:bottom w:val="single" w:sz="2" w:space="0" w:color="auto"/>
            </w:tcBorders>
            <w:vAlign w:val="bottom"/>
          </w:tcPr>
          <w:p w14:paraId="49B98375" w14:textId="77777777" w:rsidR="00335066" w:rsidRPr="00F52E41" w:rsidRDefault="00335066" w:rsidP="000F3CF4">
            <w:pPr>
              <w:pStyle w:val="Table"/>
            </w:pPr>
            <w:r w:rsidRPr="00F52E41">
              <w:t>Type</w:t>
            </w:r>
          </w:p>
        </w:tc>
        <w:tc>
          <w:tcPr>
            <w:tcW w:w="0" w:type="auto"/>
            <w:tcBorders>
              <w:top w:val="single" w:sz="4" w:space="0" w:color="auto"/>
              <w:bottom w:val="single" w:sz="2" w:space="0" w:color="auto"/>
            </w:tcBorders>
            <w:vAlign w:val="bottom"/>
          </w:tcPr>
          <w:p w14:paraId="6CF5010F" w14:textId="77777777" w:rsidR="00335066" w:rsidRPr="00F52E41" w:rsidRDefault="00335066" w:rsidP="000F3CF4">
            <w:pPr>
              <w:pStyle w:val="Table"/>
            </w:pPr>
            <w:r w:rsidRPr="00F52E41">
              <w:t>Name</w:t>
            </w:r>
          </w:p>
        </w:tc>
        <w:tc>
          <w:tcPr>
            <w:tcW w:w="0" w:type="auto"/>
            <w:tcBorders>
              <w:top w:val="single" w:sz="4" w:space="0" w:color="auto"/>
              <w:bottom w:val="single" w:sz="2" w:space="0" w:color="auto"/>
            </w:tcBorders>
            <w:vAlign w:val="bottom"/>
          </w:tcPr>
          <w:p w14:paraId="0E368953" w14:textId="77777777" w:rsidR="00335066" w:rsidRPr="00F52E41" w:rsidRDefault="00335066" w:rsidP="000F3CF4">
            <w:pPr>
              <w:pStyle w:val="Table"/>
            </w:pPr>
            <w:r w:rsidRPr="00F52E41">
              <w:t>Symbol</w:t>
            </w:r>
          </w:p>
        </w:tc>
      </w:tr>
      <w:tr w:rsidR="00335066" w:rsidRPr="00F52E41" w14:paraId="1109091F" w14:textId="77777777" w:rsidTr="000B683B">
        <w:tc>
          <w:tcPr>
            <w:tcW w:w="0" w:type="auto"/>
            <w:tcBorders>
              <w:top w:val="single" w:sz="2" w:space="0" w:color="auto"/>
            </w:tcBorders>
          </w:tcPr>
          <w:p w14:paraId="5101FF13" w14:textId="77777777" w:rsidR="00335066" w:rsidRPr="00F52E41" w:rsidRDefault="00335066" w:rsidP="000F3CF4">
            <w:pPr>
              <w:pStyle w:val="Table"/>
            </w:pPr>
            <w:r w:rsidRPr="00F52E41">
              <w:t>Subscript</w:t>
            </w:r>
          </w:p>
        </w:tc>
        <w:tc>
          <w:tcPr>
            <w:tcW w:w="0" w:type="auto"/>
            <w:tcBorders>
              <w:top w:val="single" w:sz="2" w:space="0" w:color="auto"/>
            </w:tcBorders>
          </w:tcPr>
          <w:p w14:paraId="54A35870" w14:textId="77777777" w:rsidR="00335066" w:rsidRPr="00F52E41" w:rsidRDefault="00335066" w:rsidP="000F3CF4">
            <w:pPr>
              <w:pStyle w:val="Table"/>
            </w:pPr>
            <w:r w:rsidRPr="00F52E41">
              <w:t>Predator</w:t>
            </w:r>
          </w:p>
        </w:tc>
        <w:tc>
          <w:tcPr>
            <w:tcW w:w="0" w:type="auto"/>
            <w:tcBorders>
              <w:top w:val="single" w:sz="2" w:space="0" w:color="auto"/>
            </w:tcBorders>
          </w:tcPr>
          <w:p w14:paraId="1984A70B" w14:textId="37B0699A" w:rsidR="00335066" w:rsidRPr="002246F7" w:rsidRDefault="002246F7" w:rsidP="000F3CF4">
            <w:pPr>
              <w:pStyle w:val="Table"/>
            </w:pPr>
            <m:oMathPara>
              <m:oMath>
                <m:r>
                  <m:rPr>
                    <m:sty m:val="p"/>
                  </m:rPr>
                  <w:rPr>
                    <w:rFonts w:ascii="Cambria Math" w:hAnsi="Cambria Math"/>
                  </w:rPr>
                  <m:t>h</m:t>
                </m:r>
              </m:oMath>
            </m:oMathPara>
          </w:p>
        </w:tc>
      </w:tr>
      <w:tr w:rsidR="00335066" w:rsidRPr="00F52E41" w14:paraId="6811CD5C" w14:textId="77777777" w:rsidTr="000B683B">
        <w:tc>
          <w:tcPr>
            <w:tcW w:w="0" w:type="auto"/>
          </w:tcPr>
          <w:p w14:paraId="22AF9F9D" w14:textId="77777777" w:rsidR="00335066" w:rsidRPr="00F52E41" w:rsidRDefault="00335066" w:rsidP="000F3CF4">
            <w:pPr>
              <w:pStyle w:val="Table"/>
            </w:pPr>
          </w:p>
        </w:tc>
        <w:tc>
          <w:tcPr>
            <w:tcW w:w="0" w:type="auto"/>
          </w:tcPr>
          <w:p w14:paraId="468B0A19" w14:textId="77777777" w:rsidR="00335066" w:rsidRPr="00F52E41" w:rsidRDefault="00335066" w:rsidP="000F3CF4">
            <w:pPr>
              <w:pStyle w:val="Table"/>
            </w:pPr>
            <w:r w:rsidRPr="00F52E41">
              <w:t>Predator age</w:t>
            </w:r>
          </w:p>
        </w:tc>
        <w:tc>
          <w:tcPr>
            <w:tcW w:w="0" w:type="auto"/>
          </w:tcPr>
          <w:p w14:paraId="5F0F4689" w14:textId="7EBB0791" w:rsidR="00335066" w:rsidRPr="002246F7" w:rsidRDefault="002246F7" w:rsidP="000F3CF4">
            <w:pPr>
              <w:pStyle w:val="Table"/>
            </w:pPr>
            <m:oMathPara>
              <m:oMath>
                <m:r>
                  <m:rPr>
                    <m:sty m:val="p"/>
                  </m:rPr>
                  <w:rPr>
                    <w:rFonts w:ascii="Cambria Math" w:hAnsi="Cambria Math"/>
                  </w:rPr>
                  <m:t>i</m:t>
                </m:r>
              </m:oMath>
            </m:oMathPara>
          </w:p>
        </w:tc>
      </w:tr>
      <w:tr w:rsidR="00335066" w:rsidRPr="00F52E41" w14:paraId="5C0D53FC" w14:textId="77777777" w:rsidTr="000B683B">
        <w:tc>
          <w:tcPr>
            <w:tcW w:w="0" w:type="auto"/>
          </w:tcPr>
          <w:p w14:paraId="0E00293A" w14:textId="77777777" w:rsidR="00335066" w:rsidRPr="00F52E41" w:rsidRDefault="00335066" w:rsidP="000F3CF4">
            <w:pPr>
              <w:pStyle w:val="Table"/>
            </w:pPr>
          </w:p>
        </w:tc>
        <w:tc>
          <w:tcPr>
            <w:tcW w:w="0" w:type="auto"/>
          </w:tcPr>
          <w:p w14:paraId="373A51A4" w14:textId="77777777" w:rsidR="00335066" w:rsidRPr="00F52E41" w:rsidRDefault="00335066" w:rsidP="000F3CF4">
            <w:pPr>
              <w:pStyle w:val="Table"/>
            </w:pPr>
            <w:r w:rsidRPr="00F52E41">
              <w:t>Chinook age</w:t>
            </w:r>
          </w:p>
        </w:tc>
        <w:tc>
          <w:tcPr>
            <w:tcW w:w="0" w:type="auto"/>
          </w:tcPr>
          <w:p w14:paraId="535AC390" w14:textId="05D6BC8E" w:rsidR="00335066" w:rsidRPr="002246F7" w:rsidRDefault="002246F7" w:rsidP="000F3CF4">
            <w:pPr>
              <w:pStyle w:val="Table"/>
            </w:pPr>
            <m:oMathPara>
              <m:oMath>
                <m:r>
                  <m:rPr>
                    <m:sty m:val="p"/>
                  </m:rPr>
                  <w:rPr>
                    <w:rFonts w:ascii="Cambria Math" w:hAnsi="Cambria Math"/>
                  </w:rPr>
                  <m:t>a</m:t>
                </m:r>
              </m:oMath>
            </m:oMathPara>
          </w:p>
        </w:tc>
      </w:tr>
      <w:tr w:rsidR="00335066" w:rsidRPr="00F52E41" w14:paraId="1EC3079A" w14:textId="77777777" w:rsidTr="000B683B">
        <w:tc>
          <w:tcPr>
            <w:tcW w:w="0" w:type="auto"/>
          </w:tcPr>
          <w:p w14:paraId="065BE13D" w14:textId="77777777" w:rsidR="00335066" w:rsidRPr="00F52E41" w:rsidRDefault="00335066" w:rsidP="000F3CF4">
            <w:pPr>
              <w:pStyle w:val="Table"/>
            </w:pPr>
          </w:p>
        </w:tc>
        <w:tc>
          <w:tcPr>
            <w:tcW w:w="0" w:type="auto"/>
          </w:tcPr>
          <w:p w14:paraId="0DDC89DA" w14:textId="77777777" w:rsidR="00335066" w:rsidRPr="00F52E41" w:rsidRDefault="00335066" w:rsidP="000F3CF4">
            <w:pPr>
              <w:pStyle w:val="Table"/>
            </w:pPr>
            <w:r w:rsidRPr="00F52E41">
              <w:t>Predator acitivty type</w:t>
            </w:r>
          </w:p>
        </w:tc>
        <w:tc>
          <w:tcPr>
            <w:tcW w:w="0" w:type="auto"/>
          </w:tcPr>
          <w:p w14:paraId="60A11582" w14:textId="56D52CEA" w:rsidR="00335066" w:rsidRPr="002246F7" w:rsidRDefault="002246F7" w:rsidP="000F3CF4">
            <w:pPr>
              <w:pStyle w:val="Table"/>
            </w:pPr>
            <m:oMathPara>
              <m:oMath>
                <m:r>
                  <m:rPr>
                    <m:sty m:val="p"/>
                  </m:rPr>
                  <w:rPr>
                    <w:rFonts w:ascii="Cambria Math" w:hAnsi="Cambria Math"/>
                  </w:rPr>
                  <m:t>j</m:t>
                </m:r>
              </m:oMath>
            </m:oMathPara>
          </w:p>
        </w:tc>
      </w:tr>
      <w:tr w:rsidR="00335066" w:rsidRPr="00F52E41" w14:paraId="2024E5ED" w14:textId="77777777" w:rsidTr="000B683B">
        <w:tc>
          <w:tcPr>
            <w:tcW w:w="0" w:type="auto"/>
          </w:tcPr>
          <w:p w14:paraId="3B075D96" w14:textId="77777777" w:rsidR="00335066" w:rsidRPr="00F52E41" w:rsidRDefault="00335066" w:rsidP="000F3CF4">
            <w:pPr>
              <w:pStyle w:val="Table"/>
            </w:pPr>
          </w:p>
        </w:tc>
        <w:tc>
          <w:tcPr>
            <w:tcW w:w="0" w:type="auto"/>
          </w:tcPr>
          <w:p w14:paraId="249E17A3" w14:textId="77777777" w:rsidR="00335066" w:rsidRPr="00F52E41" w:rsidRDefault="00335066" w:rsidP="000F3CF4">
            <w:pPr>
              <w:pStyle w:val="Table"/>
            </w:pPr>
            <w:r w:rsidRPr="00F52E41">
              <w:t>Predator sex</w:t>
            </w:r>
          </w:p>
        </w:tc>
        <w:tc>
          <w:tcPr>
            <w:tcW w:w="0" w:type="auto"/>
          </w:tcPr>
          <w:p w14:paraId="5FFDA161" w14:textId="1CD943B5" w:rsidR="00335066" w:rsidRPr="002246F7" w:rsidRDefault="002246F7" w:rsidP="000F3CF4">
            <w:pPr>
              <w:pStyle w:val="Table"/>
            </w:pPr>
            <m:oMathPara>
              <m:oMath>
                <m:r>
                  <m:rPr>
                    <m:sty m:val="p"/>
                  </m:rPr>
                  <w:rPr>
                    <w:rFonts w:ascii="Cambria Math" w:hAnsi="Cambria Math"/>
                  </w:rPr>
                  <m:t>s</m:t>
                </m:r>
              </m:oMath>
            </m:oMathPara>
          </w:p>
        </w:tc>
      </w:tr>
      <w:tr w:rsidR="00335066" w:rsidRPr="00F52E41" w14:paraId="2618E9F6" w14:textId="77777777" w:rsidTr="000B683B">
        <w:tc>
          <w:tcPr>
            <w:tcW w:w="0" w:type="auto"/>
          </w:tcPr>
          <w:p w14:paraId="429566DA" w14:textId="77777777" w:rsidR="00335066" w:rsidRPr="00F52E41" w:rsidRDefault="00335066" w:rsidP="000F3CF4">
            <w:pPr>
              <w:pStyle w:val="Table"/>
            </w:pPr>
          </w:p>
        </w:tc>
        <w:tc>
          <w:tcPr>
            <w:tcW w:w="0" w:type="auto"/>
          </w:tcPr>
          <w:p w14:paraId="7897840C" w14:textId="77777777" w:rsidR="00335066" w:rsidRPr="00F52E41" w:rsidRDefault="00335066" w:rsidP="000F3CF4">
            <w:pPr>
              <w:pStyle w:val="Table"/>
            </w:pPr>
            <w:r w:rsidRPr="00F52E41">
              <w:t>Day</w:t>
            </w:r>
          </w:p>
        </w:tc>
        <w:tc>
          <w:tcPr>
            <w:tcW w:w="0" w:type="auto"/>
          </w:tcPr>
          <w:p w14:paraId="67B1ABCE" w14:textId="0444AABC" w:rsidR="00335066" w:rsidRPr="002246F7" w:rsidRDefault="002246F7" w:rsidP="000F3CF4">
            <w:pPr>
              <w:pStyle w:val="Table"/>
            </w:pPr>
            <m:oMathPara>
              <m:oMath>
                <m:r>
                  <m:rPr>
                    <m:sty m:val="p"/>
                  </m:rPr>
                  <w:rPr>
                    <w:rFonts w:ascii="Cambria Math" w:hAnsi="Cambria Math"/>
                  </w:rPr>
                  <m:t>t</m:t>
                </m:r>
              </m:oMath>
            </m:oMathPara>
          </w:p>
        </w:tc>
      </w:tr>
      <w:tr w:rsidR="00335066" w:rsidRPr="00F52E41" w14:paraId="0ED043F9" w14:textId="77777777" w:rsidTr="000B683B">
        <w:tc>
          <w:tcPr>
            <w:tcW w:w="0" w:type="auto"/>
          </w:tcPr>
          <w:p w14:paraId="24D439F7" w14:textId="77777777" w:rsidR="00335066" w:rsidRPr="00F52E41" w:rsidRDefault="00335066" w:rsidP="000F3CF4">
            <w:pPr>
              <w:pStyle w:val="Table"/>
            </w:pPr>
          </w:p>
        </w:tc>
        <w:tc>
          <w:tcPr>
            <w:tcW w:w="0" w:type="auto"/>
          </w:tcPr>
          <w:p w14:paraId="7CC08A06" w14:textId="77777777" w:rsidR="00335066" w:rsidRPr="00F52E41" w:rsidRDefault="00335066" w:rsidP="000F3CF4">
            <w:pPr>
              <w:pStyle w:val="Table"/>
            </w:pPr>
            <w:r w:rsidRPr="00F52E41">
              <w:t>Year</w:t>
            </w:r>
          </w:p>
        </w:tc>
        <w:tc>
          <w:tcPr>
            <w:tcW w:w="0" w:type="auto"/>
          </w:tcPr>
          <w:p w14:paraId="017C0B75" w14:textId="227C8628" w:rsidR="00335066" w:rsidRPr="002246F7" w:rsidRDefault="002246F7" w:rsidP="000F3CF4">
            <w:pPr>
              <w:pStyle w:val="Table"/>
            </w:pPr>
            <m:oMathPara>
              <m:oMath>
                <m:r>
                  <m:rPr>
                    <m:sty m:val="p"/>
                  </m:rPr>
                  <w:rPr>
                    <w:rFonts w:ascii="Cambria Math" w:hAnsi="Cambria Math"/>
                  </w:rPr>
                  <m:t>y</m:t>
                </m:r>
              </m:oMath>
            </m:oMathPara>
          </w:p>
        </w:tc>
      </w:tr>
      <w:tr w:rsidR="005C2A02" w:rsidRPr="00F52E41" w14:paraId="462F10D9" w14:textId="77777777" w:rsidTr="000B683B">
        <w:trPr>
          <w:gridAfter w:val="1"/>
        </w:trPr>
        <w:tc>
          <w:tcPr>
            <w:tcW w:w="0" w:type="auto"/>
          </w:tcPr>
          <w:p w14:paraId="33033785" w14:textId="77777777" w:rsidR="005C2A02" w:rsidRPr="00F52E41" w:rsidRDefault="005C2A02" w:rsidP="000F3CF4">
            <w:pPr>
              <w:pStyle w:val="Table"/>
            </w:pPr>
          </w:p>
        </w:tc>
        <w:tc>
          <w:tcPr>
            <w:tcW w:w="0" w:type="auto"/>
          </w:tcPr>
          <w:p w14:paraId="1D75AB08" w14:textId="64822C58" w:rsidR="005C2A02" w:rsidRPr="00F52E41" w:rsidRDefault="005C2A02" w:rsidP="000F3CF4">
            <w:pPr>
              <w:pStyle w:val="Table"/>
            </w:pPr>
          </w:p>
        </w:tc>
      </w:tr>
      <w:tr w:rsidR="005C2A02" w:rsidRPr="00F52E41" w14:paraId="06614022" w14:textId="77777777" w:rsidTr="000B683B">
        <w:tc>
          <w:tcPr>
            <w:tcW w:w="0" w:type="auto"/>
          </w:tcPr>
          <w:p w14:paraId="52AF5FF1" w14:textId="5F412226" w:rsidR="005C2A02" w:rsidRPr="00F52E41" w:rsidRDefault="005C2A02" w:rsidP="000F3CF4">
            <w:pPr>
              <w:pStyle w:val="Table"/>
            </w:pPr>
            <w:r>
              <w:t>Superscript</w:t>
            </w:r>
          </w:p>
        </w:tc>
        <w:tc>
          <w:tcPr>
            <w:tcW w:w="0" w:type="auto"/>
          </w:tcPr>
          <w:p w14:paraId="5D8DE35E" w14:textId="2CA5DF08" w:rsidR="005C2A02" w:rsidRDefault="005C2A02" w:rsidP="000F3CF4">
            <w:pPr>
              <w:pStyle w:val="Table"/>
            </w:pPr>
            <w:r>
              <w:t>Chinook</w:t>
            </w:r>
          </w:p>
        </w:tc>
        <w:tc>
          <w:tcPr>
            <w:tcW w:w="0" w:type="auto"/>
          </w:tcPr>
          <w:p w14:paraId="2D007A51" w14:textId="6C7BDE2A" w:rsidR="005C2A02" w:rsidRPr="00F52E41" w:rsidRDefault="005C2A02" w:rsidP="000F3CF4">
            <w:pPr>
              <w:pStyle w:val="Table"/>
            </w:pPr>
            <w:r>
              <w:t>Ch</w:t>
            </w:r>
          </w:p>
        </w:tc>
      </w:tr>
      <w:tr w:rsidR="005C2A02" w:rsidRPr="00F52E41" w14:paraId="3CB24F05" w14:textId="24D6E918" w:rsidTr="000B683B">
        <w:tc>
          <w:tcPr>
            <w:tcW w:w="0" w:type="auto"/>
          </w:tcPr>
          <w:p w14:paraId="66CC7156" w14:textId="5E0D36FB" w:rsidR="005C2A02" w:rsidRPr="00F52E41" w:rsidRDefault="005C2A02" w:rsidP="005C2A02">
            <w:pPr>
              <w:pStyle w:val="Table"/>
            </w:pPr>
          </w:p>
        </w:tc>
        <w:tc>
          <w:tcPr>
            <w:tcW w:w="0" w:type="auto"/>
          </w:tcPr>
          <w:p w14:paraId="4C24D954" w14:textId="3F3DF666" w:rsidR="005C2A02" w:rsidRPr="00F52E41" w:rsidRDefault="005C2A02" w:rsidP="005C2A02">
            <w:pPr>
              <w:pStyle w:val="Table"/>
            </w:pPr>
            <w:r>
              <w:t>Inland waters</w:t>
            </w:r>
          </w:p>
        </w:tc>
        <w:tc>
          <w:tcPr>
            <w:tcW w:w="0" w:type="auto"/>
          </w:tcPr>
          <w:p w14:paraId="63B8FB3C" w14:textId="2D88A7CD" w:rsidR="005C2A02" w:rsidRPr="00F52E41" w:rsidRDefault="005C2A02" w:rsidP="005C2A02">
            <w:pPr>
              <w:spacing w:before="0" w:after="0" w:line="240" w:lineRule="auto"/>
              <w:ind w:firstLine="0"/>
            </w:pPr>
            <w:r>
              <w:t>IW</w:t>
            </w:r>
          </w:p>
        </w:tc>
      </w:tr>
      <w:tr w:rsidR="005C2A02" w:rsidRPr="00F52E41" w14:paraId="56320870" w14:textId="77777777" w:rsidTr="005C2A02">
        <w:tc>
          <w:tcPr>
            <w:tcW w:w="0" w:type="auto"/>
          </w:tcPr>
          <w:p w14:paraId="179FDB94" w14:textId="77777777" w:rsidR="005C2A02" w:rsidRPr="00F52E41" w:rsidRDefault="005C2A02" w:rsidP="005C2A02">
            <w:pPr>
              <w:pStyle w:val="Table"/>
            </w:pPr>
          </w:p>
        </w:tc>
        <w:tc>
          <w:tcPr>
            <w:tcW w:w="0" w:type="auto"/>
          </w:tcPr>
          <w:p w14:paraId="6AB782D2" w14:textId="77777777" w:rsidR="005C2A02" w:rsidRPr="00F52E41" w:rsidRDefault="005C2A02" w:rsidP="005C2A02">
            <w:pPr>
              <w:pStyle w:val="Table"/>
            </w:pPr>
          </w:p>
        </w:tc>
        <w:tc>
          <w:tcPr>
            <w:tcW w:w="0" w:type="auto"/>
          </w:tcPr>
          <w:p w14:paraId="1D22AC20" w14:textId="77777777" w:rsidR="005C2A02" w:rsidRDefault="005C2A02" w:rsidP="005C2A02">
            <w:pPr>
              <w:pStyle w:val="Table"/>
            </w:pPr>
          </w:p>
        </w:tc>
      </w:tr>
      <w:tr w:rsidR="005C2A02" w:rsidRPr="00F52E41" w14:paraId="1FB31198" w14:textId="77777777" w:rsidTr="000B683B">
        <w:tc>
          <w:tcPr>
            <w:tcW w:w="0" w:type="auto"/>
          </w:tcPr>
          <w:p w14:paraId="1F8E550D" w14:textId="77777777" w:rsidR="005C2A02" w:rsidRPr="00F52E41" w:rsidRDefault="005C2A02" w:rsidP="005C2A02">
            <w:pPr>
              <w:pStyle w:val="Table"/>
            </w:pPr>
            <w:r w:rsidRPr="00F52E41">
              <w:t>Variable</w:t>
            </w:r>
          </w:p>
        </w:tc>
        <w:tc>
          <w:tcPr>
            <w:tcW w:w="0" w:type="auto"/>
          </w:tcPr>
          <w:p w14:paraId="32618C38" w14:textId="77777777" w:rsidR="005C2A02" w:rsidRPr="00F52E41" w:rsidRDefault="005C2A02" w:rsidP="005C2A02">
            <w:pPr>
              <w:pStyle w:val="Table"/>
            </w:pPr>
            <w:r w:rsidRPr="00F52E41">
              <w:t>Energetic demand</w:t>
            </w:r>
          </w:p>
        </w:tc>
        <w:tc>
          <w:tcPr>
            <w:tcW w:w="0" w:type="auto"/>
          </w:tcPr>
          <w:p w14:paraId="634D1888" w14:textId="33744986" w:rsidR="005C2A02" w:rsidRPr="002246F7" w:rsidRDefault="005C2A02" w:rsidP="005C2A02">
            <w:pPr>
              <w:pStyle w:val="Table"/>
            </w:pPr>
            <m:oMathPara>
              <m:oMath>
                <m:r>
                  <m:rPr>
                    <m:sty m:val="p"/>
                  </m:rPr>
                  <w:rPr>
                    <w:rFonts w:ascii="Cambria Math" w:hAnsi="Cambria Math"/>
                  </w:rPr>
                  <m:t>E</m:t>
                </m:r>
              </m:oMath>
            </m:oMathPara>
          </w:p>
        </w:tc>
      </w:tr>
      <w:tr w:rsidR="005C2A02" w:rsidRPr="00F52E41" w14:paraId="6D1FF693" w14:textId="77777777" w:rsidTr="000B683B">
        <w:tc>
          <w:tcPr>
            <w:tcW w:w="0" w:type="auto"/>
          </w:tcPr>
          <w:p w14:paraId="33B6B52F" w14:textId="77777777" w:rsidR="005C2A02" w:rsidRPr="00F52E41" w:rsidRDefault="005C2A02" w:rsidP="005C2A02">
            <w:pPr>
              <w:pStyle w:val="Table"/>
            </w:pPr>
          </w:p>
        </w:tc>
        <w:tc>
          <w:tcPr>
            <w:tcW w:w="0" w:type="auto"/>
          </w:tcPr>
          <w:p w14:paraId="03519210" w14:textId="54C971DD" w:rsidR="005C2A02" w:rsidRPr="00F52E41" w:rsidRDefault="00BE7E7F" w:rsidP="005C2A02">
            <w:pPr>
              <w:pStyle w:val="Table"/>
            </w:pPr>
            <w:r>
              <w:t>Rep</w:t>
            </w:r>
            <w:r w:rsidR="005C2A02" w:rsidRPr="00F52E41">
              <w:t>roduction costs</w:t>
            </w:r>
          </w:p>
        </w:tc>
        <w:tc>
          <w:tcPr>
            <w:tcW w:w="0" w:type="auto"/>
          </w:tcPr>
          <w:p w14:paraId="6B5D15F3" w14:textId="0B69446F" w:rsidR="005C2A02" w:rsidRPr="002246F7" w:rsidRDefault="005C2A02" w:rsidP="005C2A02">
            <w:pPr>
              <w:pStyle w:val="Table"/>
            </w:pPr>
            <m:oMathPara>
              <m:oMath>
                <m:r>
                  <m:rPr>
                    <m:sty m:val="p"/>
                  </m:rPr>
                  <w:rPr>
                    <w:rFonts w:ascii="Cambria Math" w:hAnsi="Cambria Math"/>
                  </w:rPr>
                  <m:t>P</m:t>
                </m:r>
              </m:oMath>
            </m:oMathPara>
          </w:p>
        </w:tc>
      </w:tr>
      <w:tr w:rsidR="005C2A02" w:rsidRPr="00F52E41" w14:paraId="7DCB3B73" w14:textId="77777777" w:rsidTr="000B683B">
        <w:tc>
          <w:tcPr>
            <w:tcW w:w="0" w:type="auto"/>
          </w:tcPr>
          <w:p w14:paraId="7E435A83" w14:textId="77777777" w:rsidR="005C2A02" w:rsidRPr="00F52E41" w:rsidRDefault="005C2A02" w:rsidP="005C2A02">
            <w:pPr>
              <w:pStyle w:val="Table"/>
            </w:pPr>
          </w:p>
        </w:tc>
        <w:tc>
          <w:tcPr>
            <w:tcW w:w="0" w:type="auto"/>
          </w:tcPr>
          <w:p w14:paraId="78F45031" w14:textId="77777777" w:rsidR="005C2A02" w:rsidRPr="00F52E41" w:rsidRDefault="005C2A02" w:rsidP="005C2A02">
            <w:pPr>
              <w:pStyle w:val="Table"/>
            </w:pPr>
            <w:r w:rsidRPr="00F52E41">
              <w:t>Growth costs</w:t>
            </w:r>
          </w:p>
        </w:tc>
        <w:tc>
          <w:tcPr>
            <w:tcW w:w="0" w:type="auto"/>
          </w:tcPr>
          <w:p w14:paraId="4FB56AB3" w14:textId="00811541" w:rsidR="005C2A02" w:rsidRPr="002246F7" w:rsidRDefault="005C2A02" w:rsidP="005C2A02">
            <w:pPr>
              <w:pStyle w:val="Table"/>
            </w:pPr>
            <m:oMathPara>
              <m:oMath>
                <m:r>
                  <m:rPr>
                    <m:sty m:val="p"/>
                  </m:rPr>
                  <w:rPr>
                    <w:rFonts w:ascii="Cambria Math" w:hAnsi="Cambria Math"/>
                  </w:rPr>
                  <m:t>GC</m:t>
                </m:r>
              </m:oMath>
            </m:oMathPara>
          </w:p>
        </w:tc>
      </w:tr>
      <w:tr w:rsidR="005C2A02" w:rsidRPr="00F52E41" w14:paraId="63EDED95" w14:textId="77777777" w:rsidTr="000B683B">
        <w:tc>
          <w:tcPr>
            <w:tcW w:w="0" w:type="auto"/>
          </w:tcPr>
          <w:p w14:paraId="78B4B697" w14:textId="77777777" w:rsidR="005C2A02" w:rsidRPr="00F52E41" w:rsidRDefault="005C2A02" w:rsidP="005C2A02">
            <w:pPr>
              <w:pStyle w:val="Table"/>
            </w:pPr>
          </w:p>
        </w:tc>
        <w:tc>
          <w:tcPr>
            <w:tcW w:w="0" w:type="auto"/>
          </w:tcPr>
          <w:p w14:paraId="47CDBCF6" w14:textId="77777777" w:rsidR="005C2A02" w:rsidRPr="00F52E41" w:rsidRDefault="005C2A02" w:rsidP="005C2A02">
            <w:pPr>
              <w:pStyle w:val="Table"/>
            </w:pPr>
            <w:r w:rsidRPr="00F52E41">
              <w:t>Activity costs</w:t>
            </w:r>
          </w:p>
        </w:tc>
        <w:tc>
          <w:tcPr>
            <w:tcW w:w="0" w:type="auto"/>
          </w:tcPr>
          <w:p w14:paraId="3AD6F7D1" w14:textId="53E744C3" w:rsidR="005C2A02" w:rsidRPr="002246F7" w:rsidRDefault="005C2A02" w:rsidP="005C2A02">
            <w:pPr>
              <w:pStyle w:val="Table"/>
            </w:pPr>
            <m:oMathPara>
              <m:oMath>
                <m:r>
                  <m:rPr>
                    <m:sty m:val="p"/>
                  </m:rPr>
                  <w:rPr>
                    <w:rFonts w:ascii="Cambria Math" w:hAnsi="Cambria Math"/>
                  </w:rPr>
                  <m:t>AC</m:t>
                </m:r>
              </m:oMath>
            </m:oMathPara>
          </w:p>
        </w:tc>
      </w:tr>
      <w:tr w:rsidR="00FA6CD9" w:rsidRPr="00F52E41" w14:paraId="157E9C0E" w14:textId="77777777" w:rsidTr="000B683B">
        <w:tc>
          <w:tcPr>
            <w:tcW w:w="0" w:type="auto"/>
          </w:tcPr>
          <w:p w14:paraId="3B208D25" w14:textId="77777777" w:rsidR="00FA6CD9" w:rsidRPr="00F52E41" w:rsidRDefault="00FA6CD9" w:rsidP="005C2A02">
            <w:pPr>
              <w:pStyle w:val="Table"/>
            </w:pPr>
          </w:p>
        </w:tc>
        <w:tc>
          <w:tcPr>
            <w:tcW w:w="0" w:type="auto"/>
          </w:tcPr>
          <w:p w14:paraId="6AD38AA6" w14:textId="6FC9E42C" w:rsidR="00FA6CD9" w:rsidRPr="00F52E41" w:rsidRDefault="00FA6CD9" w:rsidP="005C2A02">
            <w:pPr>
              <w:pStyle w:val="Table"/>
            </w:pPr>
            <w:r>
              <w:t>Lactation costs</w:t>
            </w:r>
          </w:p>
        </w:tc>
        <w:tc>
          <w:tcPr>
            <w:tcW w:w="0" w:type="auto"/>
          </w:tcPr>
          <w:p w14:paraId="507AE3B6" w14:textId="2F4354CF" w:rsidR="00FA6CD9" w:rsidRDefault="00FA6CD9" w:rsidP="005C2A02">
            <w:pPr>
              <w:pStyle w:val="Table"/>
            </w:pPr>
            <w:r>
              <w:t>LC</w:t>
            </w:r>
          </w:p>
        </w:tc>
      </w:tr>
      <w:tr w:rsidR="005C2A02" w:rsidRPr="00F52E41" w14:paraId="63131F4A" w14:textId="77777777" w:rsidTr="000B683B">
        <w:tc>
          <w:tcPr>
            <w:tcW w:w="0" w:type="auto"/>
          </w:tcPr>
          <w:p w14:paraId="39C0531B" w14:textId="77777777" w:rsidR="005C2A02" w:rsidRPr="00F52E41" w:rsidRDefault="005C2A02" w:rsidP="005C2A02">
            <w:pPr>
              <w:pStyle w:val="Table"/>
            </w:pPr>
          </w:p>
        </w:tc>
        <w:tc>
          <w:tcPr>
            <w:tcW w:w="0" w:type="auto"/>
          </w:tcPr>
          <w:p w14:paraId="224114D1" w14:textId="77777777" w:rsidR="005C2A02" w:rsidRPr="00F52E41" w:rsidRDefault="005C2A02" w:rsidP="005C2A02">
            <w:pPr>
              <w:pStyle w:val="Table"/>
            </w:pPr>
            <w:r w:rsidRPr="00F52E41">
              <w:t>Chinook energetic content</w:t>
            </w:r>
          </w:p>
        </w:tc>
        <w:tc>
          <w:tcPr>
            <w:tcW w:w="0" w:type="auto"/>
          </w:tcPr>
          <w:p w14:paraId="35C85FE2" w14:textId="16142D86" w:rsidR="005C2A02" w:rsidRPr="002246F7" w:rsidRDefault="00B12E16" w:rsidP="005C2A02">
            <w:pPr>
              <w:pStyle w:val="Table"/>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Ch</m:t>
                    </m:r>
                  </m:sup>
                </m:sSup>
              </m:oMath>
            </m:oMathPara>
          </w:p>
        </w:tc>
      </w:tr>
      <w:tr w:rsidR="005C2A02" w:rsidRPr="00F52E41" w14:paraId="2087F54B" w14:textId="77777777" w:rsidTr="000B683B">
        <w:tc>
          <w:tcPr>
            <w:tcW w:w="0" w:type="auto"/>
          </w:tcPr>
          <w:p w14:paraId="6FA450F1" w14:textId="77777777" w:rsidR="005C2A02" w:rsidRPr="00F52E41" w:rsidRDefault="005C2A02" w:rsidP="005C2A02">
            <w:pPr>
              <w:pStyle w:val="Table"/>
            </w:pPr>
          </w:p>
        </w:tc>
        <w:tc>
          <w:tcPr>
            <w:tcW w:w="0" w:type="auto"/>
          </w:tcPr>
          <w:p w14:paraId="0DC21F72" w14:textId="77777777" w:rsidR="005C2A02" w:rsidRPr="00F52E41" w:rsidRDefault="005C2A02" w:rsidP="005C2A02">
            <w:pPr>
              <w:pStyle w:val="Table"/>
            </w:pPr>
            <w:r w:rsidRPr="00F52E41">
              <w:t>Chinook consumed</w:t>
            </w:r>
          </w:p>
        </w:tc>
        <w:tc>
          <w:tcPr>
            <w:tcW w:w="0" w:type="auto"/>
          </w:tcPr>
          <w:p w14:paraId="6B3D0F7C" w14:textId="09E26789" w:rsidR="005C2A02" w:rsidRPr="002246F7" w:rsidRDefault="00B12E16" w:rsidP="005C2A02">
            <w:pPr>
              <w:pStyle w:val="Table"/>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Ch</m:t>
                    </m:r>
                  </m:sup>
                </m:sSup>
              </m:oMath>
            </m:oMathPara>
          </w:p>
        </w:tc>
      </w:tr>
      <w:tr w:rsidR="005C2A02" w:rsidRPr="00F52E41" w14:paraId="46A6A915" w14:textId="77777777" w:rsidTr="000B683B">
        <w:tc>
          <w:tcPr>
            <w:tcW w:w="0" w:type="auto"/>
          </w:tcPr>
          <w:p w14:paraId="718F05BF" w14:textId="77777777" w:rsidR="005C2A02" w:rsidRPr="00F52E41" w:rsidRDefault="005C2A02" w:rsidP="005C2A02">
            <w:pPr>
              <w:pStyle w:val="Table"/>
            </w:pPr>
          </w:p>
        </w:tc>
        <w:tc>
          <w:tcPr>
            <w:tcW w:w="0" w:type="auto"/>
          </w:tcPr>
          <w:p w14:paraId="16DC6BF2" w14:textId="77777777" w:rsidR="005C2A02" w:rsidRPr="00F52E41" w:rsidRDefault="005C2A02" w:rsidP="005C2A02">
            <w:pPr>
              <w:pStyle w:val="Table"/>
            </w:pPr>
            <w:r w:rsidRPr="00F52E41">
              <w:t>Predator abundance</w:t>
            </w:r>
          </w:p>
        </w:tc>
        <w:tc>
          <w:tcPr>
            <w:tcW w:w="0" w:type="auto"/>
          </w:tcPr>
          <w:p w14:paraId="2125EA9F" w14:textId="4BA7A269" w:rsidR="005C2A02" w:rsidRPr="002246F7" w:rsidRDefault="005C2A02" w:rsidP="005C2A02">
            <w:pPr>
              <w:pStyle w:val="Table"/>
            </w:pPr>
            <m:oMathPara>
              <m:oMath>
                <m:r>
                  <m:rPr>
                    <m:sty m:val="p"/>
                  </m:rPr>
                  <w:rPr>
                    <w:rFonts w:ascii="Cambria Math" w:hAnsi="Cambria Math"/>
                  </w:rPr>
                  <m:t>N</m:t>
                </m:r>
              </m:oMath>
            </m:oMathPara>
          </w:p>
        </w:tc>
      </w:tr>
      <w:tr w:rsidR="005C2A02" w:rsidRPr="00F52E41" w14:paraId="4EA78753" w14:textId="77777777" w:rsidTr="000B683B">
        <w:tc>
          <w:tcPr>
            <w:tcW w:w="0" w:type="auto"/>
          </w:tcPr>
          <w:p w14:paraId="02B163DF" w14:textId="77777777" w:rsidR="005C2A02" w:rsidRPr="00F52E41" w:rsidRDefault="005C2A02" w:rsidP="005C2A02">
            <w:pPr>
              <w:pStyle w:val="Table"/>
            </w:pPr>
          </w:p>
        </w:tc>
        <w:tc>
          <w:tcPr>
            <w:tcW w:w="0" w:type="auto"/>
          </w:tcPr>
          <w:p w14:paraId="6A51224C" w14:textId="77777777" w:rsidR="005C2A02" w:rsidRPr="00F52E41" w:rsidRDefault="005C2A02" w:rsidP="005C2A02">
            <w:pPr>
              <w:pStyle w:val="Table"/>
            </w:pPr>
            <w:r w:rsidRPr="00F52E41">
              <w:t>Predator weight</w:t>
            </w:r>
          </w:p>
        </w:tc>
        <w:tc>
          <w:tcPr>
            <w:tcW w:w="0" w:type="auto"/>
          </w:tcPr>
          <w:p w14:paraId="459DB7F8" w14:textId="2E2A8F6F" w:rsidR="005C2A02" w:rsidRPr="002246F7" w:rsidRDefault="005C2A02" w:rsidP="005C2A02">
            <w:pPr>
              <w:pStyle w:val="Table"/>
            </w:pPr>
            <m:oMathPara>
              <m:oMath>
                <m:r>
                  <m:rPr>
                    <m:sty m:val="p"/>
                  </m:rPr>
                  <w:rPr>
                    <w:rFonts w:ascii="Cambria Math" w:hAnsi="Cambria Math"/>
                  </w:rPr>
                  <m:t>wt</m:t>
                </m:r>
              </m:oMath>
            </m:oMathPara>
          </w:p>
        </w:tc>
      </w:tr>
      <w:tr w:rsidR="005C2A02" w:rsidRPr="00F52E41" w14:paraId="5EE35225" w14:textId="77777777" w:rsidTr="000B683B">
        <w:tc>
          <w:tcPr>
            <w:tcW w:w="0" w:type="auto"/>
          </w:tcPr>
          <w:p w14:paraId="0BFF5A04" w14:textId="77777777" w:rsidR="005C2A02" w:rsidRPr="00F52E41" w:rsidRDefault="005C2A02" w:rsidP="005C2A02">
            <w:pPr>
              <w:pStyle w:val="Table"/>
            </w:pPr>
          </w:p>
        </w:tc>
        <w:tc>
          <w:tcPr>
            <w:tcW w:w="0" w:type="auto"/>
          </w:tcPr>
          <w:p w14:paraId="5E2CFD47" w14:textId="77777777" w:rsidR="005C2A02" w:rsidRPr="00F52E41" w:rsidRDefault="005C2A02" w:rsidP="005C2A02">
            <w:pPr>
              <w:pStyle w:val="Table"/>
            </w:pPr>
            <w:r w:rsidRPr="00F52E41">
              <w:t>Chinook weight</w:t>
            </w:r>
          </w:p>
        </w:tc>
        <w:tc>
          <w:tcPr>
            <w:tcW w:w="0" w:type="auto"/>
          </w:tcPr>
          <w:p w14:paraId="7EFD84F9" w14:textId="2EAD868E" w:rsidR="005C2A02" w:rsidRPr="002246F7" w:rsidRDefault="005C2A02" w:rsidP="005C2A02">
            <w:pPr>
              <w:pStyle w:val="Table"/>
            </w:pPr>
            <m:oMathPara>
              <m:oMath>
                <m:r>
                  <m:rPr>
                    <m:sty m:val="p"/>
                  </m:rPr>
                  <w:rPr>
                    <w:rFonts w:ascii="Cambria Math" w:hAnsi="Cambria Math"/>
                  </w:rPr>
                  <m:t>w</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Ch</m:t>
                    </m:r>
                  </m:sup>
                </m:sSup>
              </m:oMath>
            </m:oMathPara>
          </w:p>
        </w:tc>
      </w:tr>
      <w:tr w:rsidR="005C2A02" w:rsidRPr="00F52E41" w14:paraId="76831A4A" w14:textId="77777777" w:rsidTr="000B683B">
        <w:tc>
          <w:tcPr>
            <w:tcW w:w="0" w:type="auto"/>
          </w:tcPr>
          <w:p w14:paraId="51D341DD" w14:textId="77777777" w:rsidR="005C2A02" w:rsidRPr="00F52E41" w:rsidRDefault="005C2A02" w:rsidP="005C2A02">
            <w:pPr>
              <w:pStyle w:val="Table"/>
            </w:pPr>
          </w:p>
        </w:tc>
        <w:tc>
          <w:tcPr>
            <w:tcW w:w="0" w:type="auto"/>
          </w:tcPr>
          <w:p w14:paraId="30928EC2" w14:textId="77777777" w:rsidR="005C2A02" w:rsidRPr="00F52E41" w:rsidRDefault="005C2A02" w:rsidP="005C2A02">
            <w:pPr>
              <w:pStyle w:val="Table"/>
            </w:pPr>
            <w:r w:rsidRPr="00F52E41">
              <w:t>Maturity</w:t>
            </w:r>
          </w:p>
        </w:tc>
        <w:tc>
          <w:tcPr>
            <w:tcW w:w="0" w:type="auto"/>
          </w:tcPr>
          <w:p w14:paraId="017B694B" w14:textId="07BCF572" w:rsidR="005C2A02" w:rsidRPr="002246F7" w:rsidRDefault="00FA6CD9" w:rsidP="005C2A02">
            <w:pPr>
              <w:pStyle w:val="Table"/>
            </w:pPr>
            <m:oMathPara>
              <m:oMath>
                <m:r>
                  <m:rPr>
                    <m:sty m:val="p"/>
                  </m:rPr>
                  <w:rPr>
                    <w:rFonts w:ascii="Cambria Math" w:hAnsi="Cambria Math"/>
                  </w:rPr>
                  <m:t>m</m:t>
                </m:r>
              </m:oMath>
            </m:oMathPara>
          </w:p>
        </w:tc>
      </w:tr>
      <w:tr w:rsidR="00FA6CD9" w:rsidRPr="00F52E41" w14:paraId="76E71DE3" w14:textId="77777777" w:rsidTr="000B683B">
        <w:tc>
          <w:tcPr>
            <w:tcW w:w="0" w:type="auto"/>
          </w:tcPr>
          <w:p w14:paraId="117B107B" w14:textId="77777777" w:rsidR="00FA6CD9" w:rsidRPr="00F52E41" w:rsidRDefault="00FA6CD9" w:rsidP="005C2A02">
            <w:pPr>
              <w:pStyle w:val="Table"/>
            </w:pPr>
          </w:p>
        </w:tc>
        <w:tc>
          <w:tcPr>
            <w:tcW w:w="0" w:type="auto"/>
          </w:tcPr>
          <w:p w14:paraId="393406D7" w14:textId="2554208C" w:rsidR="00FA6CD9" w:rsidRPr="00F52E41" w:rsidRDefault="00FA6CD9" w:rsidP="005C2A02">
            <w:pPr>
              <w:pStyle w:val="Table"/>
            </w:pPr>
            <w:r>
              <w:t>Fecundity</w:t>
            </w:r>
          </w:p>
        </w:tc>
        <w:tc>
          <w:tcPr>
            <w:tcW w:w="0" w:type="auto"/>
          </w:tcPr>
          <w:p w14:paraId="1BF73CE0" w14:textId="27716869" w:rsidR="00FA6CD9" w:rsidRDefault="00FA6CD9" w:rsidP="005C2A02">
            <w:pPr>
              <w:pStyle w:val="Table"/>
            </w:pPr>
            <w:r>
              <w:t>F</w:t>
            </w:r>
          </w:p>
        </w:tc>
      </w:tr>
      <w:tr w:rsidR="005C2A02" w:rsidRPr="00F52E41" w14:paraId="6E1CD889" w14:textId="77777777" w:rsidTr="000B683B">
        <w:trPr>
          <w:gridAfter w:val="1"/>
        </w:trPr>
        <w:tc>
          <w:tcPr>
            <w:tcW w:w="0" w:type="auto"/>
          </w:tcPr>
          <w:p w14:paraId="1E9483FE" w14:textId="77777777" w:rsidR="005C2A02" w:rsidRPr="00F52E41" w:rsidRDefault="005C2A02" w:rsidP="005C2A02">
            <w:pPr>
              <w:pStyle w:val="Table"/>
            </w:pPr>
          </w:p>
        </w:tc>
        <w:tc>
          <w:tcPr>
            <w:tcW w:w="0" w:type="auto"/>
          </w:tcPr>
          <w:p w14:paraId="42987712" w14:textId="77777777" w:rsidR="005C2A02" w:rsidRPr="00F52E41" w:rsidRDefault="005C2A02" w:rsidP="005C2A02">
            <w:pPr>
              <w:pStyle w:val="Table"/>
            </w:pPr>
          </w:p>
        </w:tc>
      </w:tr>
      <w:tr w:rsidR="005C2A02" w:rsidRPr="00F52E41" w14:paraId="2AD22D48" w14:textId="77777777" w:rsidTr="000B683B">
        <w:tc>
          <w:tcPr>
            <w:tcW w:w="0" w:type="auto"/>
          </w:tcPr>
          <w:p w14:paraId="63ABE84B" w14:textId="77777777" w:rsidR="005C2A02" w:rsidRPr="00F52E41" w:rsidRDefault="005C2A02" w:rsidP="005C2A02">
            <w:pPr>
              <w:pStyle w:val="Table"/>
            </w:pPr>
            <w:r w:rsidRPr="00F52E41">
              <w:t>Parameter</w:t>
            </w:r>
          </w:p>
        </w:tc>
        <w:tc>
          <w:tcPr>
            <w:tcW w:w="0" w:type="auto"/>
          </w:tcPr>
          <w:p w14:paraId="54FB6E12" w14:textId="17F69F62" w:rsidR="005C2A02" w:rsidRPr="00F52E41" w:rsidRDefault="005C2A02" w:rsidP="005C2A02">
            <w:pPr>
              <w:pStyle w:val="Table"/>
            </w:pPr>
            <w:r w:rsidRPr="00F52E41">
              <w:t>Predator age</w:t>
            </w:r>
            <w:r>
              <w:t xml:space="preserve"> and sex </w:t>
            </w:r>
            <w:r w:rsidRPr="00F52E41">
              <w:t>proportions</w:t>
            </w:r>
          </w:p>
        </w:tc>
        <w:tc>
          <w:tcPr>
            <w:tcW w:w="0" w:type="auto"/>
          </w:tcPr>
          <w:p w14:paraId="4CBA86CC" w14:textId="43705F79" w:rsidR="005C2A02" w:rsidRPr="002246F7" w:rsidRDefault="005C2A02" w:rsidP="005C2A02">
            <w:pPr>
              <w:pStyle w:val="Table"/>
            </w:pPr>
            <m:oMathPara>
              <m:oMath>
                <m:r>
                  <m:rPr>
                    <m:sty m:val="p"/>
                  </m:rPr>
                  <w:rPr>
                    <w:rFonts w:ascii="Cambria Math" w:hAnsi="Cambria Math"/>
                  </w:rPr>
                  <m:t>p</m:t>
                </m:r>
              </m:oMath>
            </m:oMathPara>
          </w:p>
        </w:tc>
      </w:tr>
      <w:tr w:rsidR="005C2A02" w:rsidRPr="00F52E41" w14:paraId="4C455049" w14:textId="77777777" w:rsidTr="000B683B">
        <w:tc>
          <w:tcPr>
            <w:tcW w:w="0" w:type="auto"/>
          </w:tcPr>
          <w:p w14:paraId="5C1FEF95" w14:textId="77777777" w:rsidR="005C2A02" w:rsidRPr="00F52E41" w:rsidRDefault="005C2A02" w:rsidP="005C2A02">
            <w:pPr>
              <w:pStyle w:val="Table"/>
            </w:pPr>
          </w:p>
        </w:tc>
        <w:tc>
          <w:tcPr>
            <w:tcW w:w="0" w:type="auto"/>
          </w:tcPr>
          <w:p w14:paraId="50370B75" w14:textId="77777777" w:rsidR="005C2A02" w:rsidRPr="00F52E41" w:rsidRDefault="005C2A02" w:rsidP="005C2A02">
            <w:pPr>
              <w:pStyle w:val="Table"/>
            </w:pPr>
            <w:r w:rsidRPr="00F52E41">
              <w:t>Fraction of predator population in inland waters</w:t>
            </w:r>
          </w:p>
        </w:tc>
        <w:tc>
          <w:tcPr>
            <w:tcW w:w="0" w:type="auto"/>
          </w:tcPr>
          <w:p w14:paraId="6ABF69A8" w14:textId="698B0BAF" w:rsidR="005C2A02" w:rsidRPr="002246F7" w:rsidRDefault="005C2A02" w:rsidP="005C2A02">
            <w:pPr>
              <w:pStyle w:val="Table"/>
            </w:pPr>
            <m:oMathPara>
              <m:oMath>
                <m:r>
                  <m:rPr>
                    <m:sty m:val="p"/>
                  </m:rPr>
                  <w:rPr>
                    <w:rFonts w:ascii="Cambria Math" w:hAnsi="Cambria Math"/>
                  </w:rPr>
                  <m:t>ψ</m:t>
                </m:r>
              </m:oMath>
            </m:oMathPara>
          </w:p>
        </w:tc>
      </w:tr>
      <w:tr w:rsidR="005C2A02" w:rsidRPr="00F52E41" w14:paraId="222CB617" w14:textId="77777777" w:rsidTr="000B683B">
        <w:tc>
          <w:tcPr>
            <w:tcW w:w="0" w:type="auto"/>
          </w:tcPr>
          <w:p w14:paraId="1A25DCD5" w14:textId="77777777" w:rsidR="005C2A02" w:rsidRPr="00F52E41" w:rsidRDefault="005C2A02" w:rsidP="005C2A02">
            <w:pPr>
              <w:pStyle w:val="Table"/>
            </w:pPr>
          </w:p>
        </w:tc>
        <w:tc>
          <w:tcPr>
            <w:tcW w:w="0" w:type="auto"/>
          </w:tcPr>
          <w:p w14:paraId="3995A8D4" w14:textId="77777777" w:rsidR="005C2A02" w:rsidRPr="00F52E41" w:rsidRDefault="005C2A02" w:rsidP="005C2A02">
            <w:pPr>
              <w:pStyle w:val="Table"/>
            </w:pPr>
            <w:r w:rsidRPr="00F52E41">
              <w:t>Activity fraction</w:t>
            </w:r>
          </w:p>
        </w:tc>
        <w:tc>
          <w:tcPr>
            <w:tcW w:w="0" w:type="auto"/>
          </w:tcPr>
          <w:p w14:paraId="3D7A9180" w14:textId="3D5E0779" w:rsidR="005C2A02" w:rsidRPr="002246F7" w:rsidRDefault="005C2A02" w:rsidP="005C2A02">
            <w:pPr>
              <w:pStyle w:val="Table"/>
            </w:pPr>
            <m:oMathPara>
              <m:oMath>
                <m:r>
                  <m:rPr>
                    <m:sty m:val="p"/>
                  </m:rPr>
                  <w:rPr>
                    <w:rFonts w:ascii="Cambria Math" w:hAnsi="Cambria Math"/>
                  </w:rPr>
                  <m:t>f</m:t>
                </m:r>
              </m:oMath>
            </m:oMathPara>
          </w:p>
        </w:tc>
      </w:tr>
      <w:tr w:rsidR="005C2A02" w:rsidRPr="00F52E41" w14:paraId="4472C591" w14:textId="77777777" w:rsidTr="000B683B">
        <w:tc>
          <w:tcPr>
            <w:tcW w:w="0" w:type="auto"/>
          </w:tcPr>
          <w:p w14:paraId="28525AFC" w14:textId="77777777" w:rsidR="005C2A02" w:rsidRPr="00F52E41" w:rsidRDefault="005C2A02" w:rsidP="005C2A02">
            <w:pPr>
              <w:pStyle w:val="Table"/>
            </w:pPr>
          </w:p>
        </w:tc>
        <w:tc>
          <w:tcPr>
            <w:tcW w:w="0" w:type="auto"/>
          </w:tcPr>
          <w:p w14:paraId="7A794C16" w14:textId="6B4D428C" w:rsidR="005C2A02" w:rsidRPr="00F52E41" w:rsidRDefault="005C2A02" w:rsidP="005C2A02">
            <w:pPr>
              <w:pStyle w:val="Table"/>
            </w:pPr>
            <w:r>
              <w:t>Allometric</w:t>
            </w:r>
            <w:r w:rsidRPr="00F52E41">
              <w:t xml:space="preserve"> constant</w:t>
            </w:r>
            <w:r>
              <w:t xml:space="preserve"> for metabolism</w:t>
            </w:r>
          </w:p>
        </w:tc>
        <w:tc>
          <w:tcPr>
            <w:tcW w:w="0" w:type="auto"/>
          </w:tcPr>
          <w:p w14:paraId="1A68E054" w14:textId="4F51072C" w:rsidR="005C2A02" w:rsidRPr="002246F7" w:rsidRDefault="005C2A02" w:rsidP="005C2A02">
            <w:pPr>
              <w:pStyle w:val="Table"/>
            </w:pPr>
            <m:oMathPara>
              <m:oMath>
                <m:r>
                  <m:rPr>
                    <m:sty m:val="p"/>
                  </m:rPr>
                  <w:rPr>
                    <w:rFonts w:ascii="Cambria Math" w:hAnsi="Cambria Math"/>
                  </w:rPr>
                  <m:t>α</m:t>
                </m:r>
              </m:oMath>
            </m:oMathPara>
          </w:p>
        </w:tc>
      </w:tr>
      <w:tr w:rsidR="005C2A02" w:rsidRPr="00F52E41" w14:paraId="3A4BF7DA" w14:textId="77777777" w:rsidTr="000B683B">
        <w:tc>
          <w:tcPr>
            <w:tcW w:w="0" w:type="auto"/>
          </w:tcPr>
          <w:p w14:paraId="0212175C" w14:textId="77777777" w:rsidR="005C2A02" w:rsidRPr="00F52E41" w:rsidRDefault="005C2A02" w:rsidP="005C2A02">
            <w:pPr>
              <w:pStyle w:val="Table"/>
            </w:pPr>
          </w:p>
        </w:tc>
        <w:tc>
          <w:tcPr>
            <w:tcW w:w="0" w:type="auto"/>
          </w:tcPr>
          <w:p w14:paraId="0B16C312" w14:textId="0DFEEDCC" w:rsidR="005C2A02" w:rsidRPr="00F52E41" w:rsidRDefault="005C2A02" w:rsidP="005C2A02">
            <w:pPr>
              <w:pStyle w:val="Table"/>
            </w:pPr>
            <w:r>
              <w:t>Allometric</w:t>
            </w:r>
            <w:r w:rsidRPr="00F52E41">
              <w:t xml:space="preserve"> constant</w:t>
            </w:r>
            <w:r>
              <w:t xml:space="preserve"> for metabolism</w:t>
            </w:r>
            <w:r w:rsidRPr="00F52E41" w:rsidDel="00613E0C">
              <w:t xml:space="preserve"> </w:t>
            </w:r>
          </w:p>
        </w:tc>
        <w:tc>
          <w:tcPr>
            <w:tcW w:w="0" w:type="auto"/>
          </w:tcPr>
          <w:p w14:paraId="0346482F" w14:textId="1A7FE2FA" w:rsidR="005C2A02" w:rsidRPr="002246F7" w:rsidRDefault="005C2A02" w:rsidP="005C2A02">
            <w:pPr>
              <w:pStyle w:val="Table"/>
            </w:pPr>
            <m:oMathPara>
              <m:oMath>
                <m:r>
                  <m:rPr>
                    <m:sty m:val="p"/>
                  </m:rPr>
                  <w:rPr>
                    <w:rFonts w:ascii="Cambria Math" w:hAnsi="Cambria Math"/>
                  </w:rPr>
                  <m:t>β</m:t>
                </m:r>
              </m:oMath>
            </m:oMathPara>
          </w:p>
        </w:tc>
      </w:tr>
      <w:tr w:rsidR="005C2A02" w:rsidRPr="00F52E41" w14:paraId="78B647CB" w14:textId="77777777" w:rsidTr="000B683B">
        <w:tc>
          <w:tcPr>
            <w:tcW w:w="0" w:type="auto"/>
          </w:tcPr>
          <w:p w14:paraId="0F70270B" w14:textId="77777777" w:rsidR="005C2A02" w:rsidRPr="00F52E41" w:rsidRDefault="005C2A02" w:rsidP="005C2A02">
            <w:pPr>
              <w:pStyle w:val="Table"/>
            </w:pPr>
          </w:p>
        </w:tc>
        <w:tc>
          <w:tcPr>
            <w:tcW w:w="0" w:type="auto"/>
          </w:tcPr>
          <w:p w14:paraId="5C968119" w14:textId="77777777" w:rsidR="005C2A02" w:rsidRPr="00F52E41" w:rsidRDefault="005C2A02" w:rsidP="005C2A02">
            <w:pPr>
              <w:pStyle w:val="Table"/>
            </w:pPr>
            <w:r w:rsidRPr="00F52E41">
              <w:t>Diet fraction</w:t>
            </w:r>
          </w:p>
        </w:tc>
        <w:tc>
          <w:tcPr>
            <w:tcW w:w="0" w:type="auto"/>
          </w:tcPr>
          <w:p w14:paraId="14E38D74" w14:textId="10A0F41E" w:rsidR="005C2A02" w:rsidRPr="002246F7" w:rsidRDefault="005C2A02" w:rsidP="005C2A02">
            <w:pPr>
              <w:pStyle w:val="Table"/>
            </w:pPr>
            <m:oMathPara>
              <m:oMath>
                <m:r>
                  <m:rPr>
                    <m:sty m:val="p"/>
                  </m:rPr>
                  <w:rPr>
                    <w:rFonts w:ascii="Cambria Math" w:hAnsi="Cambria Math"/>
                  </w:rPr>
                  <m:t>ϕ</m:t>
                </m:r>
              </m:oMath>
            </m:oMathPara>
          </w:p>
        </w:tc>
      </w:tr>
      <w:tr w:rsidR="005C2A02" w:rsidRPr="00F52E41" w14:paraId="0CA5EB01" w14:textId="77777777" w:rsidTr="000B683B">
        <w:tc>
          <w:tcPr>
            <w:tcW w:w="0" w:type="auto"/>
            <w:tcBorders>
              <w:bottom w:val="single" w:sz="4" w:space="0" w:color="auto"/>
            </w:tcBorders>
          </w:tcPr>
          <w:p w14:paraId="03ED40D8" w14:textId="77777777" w:rsidR="005C2A02" w:rsidRPr="00F52E41" w:rsidRDefault="005C2A02" w:rsidP="005C2A02">
            <w:pPr>
              <w:pStyle w:val="Table"/>
            </w:pPr>
          </w:p>
        </w:tc>
        <w:tc>
          <w:tcPr>
            <w:tcW w:w="0" w:type="auto"/>
            <w:tcBorders>
              <w:bottom w:val="single" w:sz="4" w:space="0" w:color="auto"/>
            </w:tcBorders>
          </w:tcPr>
          <w:p w14:paraId="3FDD48F4" w14:textId="77777777" w:rsidR="005C2A02" w:rsidRPr="00F52E41" w:rsidRDefault="005C2A02" w:rsidP="005C2A02">
            <w:pPr>
              <w:pStyle w:val="Table"/>
            </w:pPr>
            <w:r w:rsidRPr="00F52E41">
              <w:t>Age composition of Chinook in predator diet</w:t>
            </w:r>
          </w:p>
        </w:tc>
        <w:tc>
          <w:tcPr>
            <w:tcW w:w="0" w:type="auto"/>
            <w:tcBorders>
              <w:bottom w:val="single" w:sz="4" w:space="0" w:color="auto"/>
            </w:tcBorders>
          </w:tcPr>
          <w:p w14:paraId="2744921B" w14:textId="783C6C46" w:rsidR="005C2A02" w:rsidRPr="002246F7" w:rsidRDefault="005C2A02" w:rsidP="005C2A02">
            <w:pPr>
              <w:pStyle w:val="Table"/>
            </w:pPr>
            <m:oMathPara>
              <m:oMath>
                <m:r>
                  <m:rPr>
                    <m:sty m:val="p"/>
                  </m:rPr>
                  <w:rPr>
                    <w:rFonts w:ascii="Cambria Math" w:hAnsi="Cambria Math"/>
                  </w:rPr>
                  <m:t>ν</m:t>
                </m:r>
              </m:oMath>
            </m:oMathPara>
          </w:p>
        </w:tc>
      </w:tr>
    </w:tbl>
    <w:p w14:paraId="54354CFE" w14:textId="77777777" w:rsidR="00BC5B1E" w:rsidRDefault="00BC5B1E"/>
    <w:p w14:paraId="1BD79EFE" w14:textId="77777777" w:rsidR="00BC5B1E" w:rsidRDefault="00BC5B1E">
      <w:pPr>
        <w:spacing w:before="0" w:after="200"/>
      </w:pPr>
      <w:r>
        <w:br w:type="page"/>
      </w:r>
    </w:p>
    <w:p w14:paraId="3B02AA2C" w14:textId="4B5FD8DE" w:rsidR="00334D90" w:rsidRDefault="00334D90" w:rsidP="00334D90">
      <w:pPr>
        <w:pStyle w:val="TableCaption"/>
      </w:pPr>
    </w:p>
    <w:p w14:paraId="704736E5" w14:textId="2672DFD4" w:rsidR="00335066" w:rsidRDefault="006E7282" w:rsidP="00731691">
      <w:pPr>
        <w:spacing w:line="240" w:lineRule="auto"/>
        <w:ind w:firstLine="0"/>
      </w:pPr>
      <w:bookmarkStart w:id="227" w:name="_Ref439871759"/>
      <w:r>
        <w:t xml:space="preserve">Table </w:t>
      </w:r>
      <w:r w:rsidR="00B12E16">
        <w:fldChar w:fldCharType="begin"/>
      </w:r>
      <w:r w:rsidR="00B12E16">
        <w:instrText xml:space="preserve"> SEQ Table \* ARABIC </w:instrText>
      </w:r>
      <w:r w:rsidR="00B12E16">
        <w:fldChar w:fldCharType="separate"/>
      </w:r>
      <w:r w:rsidR="00731691">
        <w:rPr>
          <w:noProof/>
        </w:rPr>
        <w:t>3</w:t>
      </w:r>
      <w:r w:rsidR="00B12E16">
        <w:rPr>
          <w:noProof/>
        </w:rPr>
        <w:fldChar w:fldCharType="end"/>
      </w:r>
      <w:bookmarkEnd w:id="227"/>
      <w:r w:rsidR="00334D90">
        <w:t>. Variables of the bioenergetics models by species</w:t>
      </w:r>
      <w:r w:rsidR="000E0AD5">
        <w:t xml:space="preserve"> where “X” denotes the variables in the energetic models:</w:t>
      </w:r>
      <w:r w:rsidR="00C1330D">
        <w:t xml:space="preserve"> P = reproductive costs; GC = growth costs; Ef = </w:t>
      </w:r>
      <w:r w:rsidR="00DD7118">
        <w:t>metabolic</w:t>
      </w:r>
      <w:r w:rsidR="00C1330D">
        <w:t xml:space="preserve"> efficiency; AC = activity costs</w:t>
      </w:r>
      <w:r w:rsidR="00334D90">
        <w:t>.</w:t>
      </w:r>
    </w:p>
    <w:tbl>
      <w:tblPr>
        <w:tblW w:w="0" w:type="pct"/>
        <w:tblLook w:val="04A0" w:firstRow="1" w:lastRow="0" w:firstColumn="1" w:lastColumn="0" w:noHBand="0" w:noVBand="1"/>
      </w:tblPr>
      <w:tblGrid>
        <w:gridCol w:w="1901"/>
        <w:gridCol w:w="374"/>
        <w:gridCol w:w="475"/>
        <w:gridCol w:w="410"/>
        <w:gridCol w:w="477"/>
        <w:gridCol w:w="2621"/>
      </w:tblGrid>
      <w:tr w:rsidR="00334D90" w:rsidRPr="00F52E41" w14:paraId="50405358" w14:textId="77777777" w:rsidTr="00AB4B13">
        <w:tc>
          <w:tcPr>
            <w:tcW w:w="0" w:type="auto"/>
            <w:tcBorders>
              <w:top w:val="single" w:sz="4" w:space="0" w:color="auto"/>
              <w:bottom w:val="single" w:sz="2" w:space="0" w:color="auto"/>
            </w:tcBorders>
            <w:vAlign w:val="bottom"/>
          </w:tcPr>
          <w:p w14:paraId="7711D205" w14:textId="77777777" w:rsidR="00334D90" w:rsidRPr="00F52E41" w:rsidRDefault="00334D90" w:rsidP="000F3CF4">
            <w:pPr>
              <w:pStyle w:val="Table"/>
            </w:pPr>
            <w:r w:rsidRPr="00F52E41">
              <w:t>Species</w:t>
            </w:r>
          </w:p>
        </w:tc>
        <w:tc>
          <w:tcPr>
            <w:tcW w:w="0" w:type="auto"/>
            <w:tcBorders>
              <w:top w:val="single" w:sz="4" w:space="0" w:color="auto"/>
              <w:bottom w:val="single" w:sz="2" w:space="0" w:color="auto"/>
            </w:tcBorders>
            <w:vAlign w:val="bottom"/>
          </w:tcPr>
          <w:p w14:paraId="01B2FA23" w14:textId="46277C50" w:rsidR="00334D90" w:rsidRPr="002246F7" w:rsidRDefault="002246F7" w:rsidP="000F3CF4">
            <w:pPr>
              <w:pStyle w:val="Table"/>
            </w:pPr>
            <m:oMathPara>
              <m:oMath>
                <m:r>
                  <m:rPr>
                    <m:sty m:val="p"/>
                  </m:rPr>
                  <w:rPr>
                    <w:rFonts w:ascii="Cambria Math" w:hAnsi="Cambria Math"/>
                  </w:rPr>
                  <m:t>P</m:t>
                </m:r>
              </m:oMath>
            </m:oMathPara>
          </w:p>
        </w:tc>
        <w:tc>
          <w:tcPr>
            <w:tcW w:w="0" w:type="auto"/>
            <w:tcBorders>
              <w:top w:val="single" w:sz="4" w:space="0" w:color="auto"/>
              <w:bottom w:val="single" w:sz="2" w:space="0" w:color="auto"/>
            </w:tcBorders>
            <w:vAlign w:val="bottom"/>
          </w:tcPr>
          <w:p w14:paraId="4A32CEFB" w14:textId="19947C64" w:rsidR="00334D90" w:rsidRPr="002246F7" w:rsidRDefault="002246F7" w:rsidP="000F3CF4">
            <w:pPr>
              <w:pStyle w:val="Table"/>
            </w:pPr>
            <m:oMathPara>
              <m:oMath>
                <m:r>
                  <m:rPr>
                    <m:sty m:val="p"/>
                  </m:rPr>
                  <w:rPr>
                    <w:rFonts w:ascii="Cambria Math" w:hAnsi="Cambria Math"/>
                  </w:rPr>
                  <m:t>GC</m:t>
                </m:r>
              </m:oMath>
            </m:oMathPara>
          </w:p>
        </w:tc>
        <w:tc>
          <w:tcPr>
            <w:tcW w:w="0" w:type="auto"/>
            <w:tcBorders>
              <w:top w:val="single" w:sz="4" w:space="0" w:color="auto"/>
              <w:bottom w:val="single" w:sz="2" w:space="0" w:color="auto"/>
            </w:tcBorders>
            <w:vAlign w:val="bottom"/>
          </w:tcPr>
          <w:p w14:paraId="1A3B4ADB" w14:textId="5A910E2E" w:rsidR="00334D90" w:rsidRPr="002246F7" w:rsidRDefault="002246F7" w:rsidP="000F3CF4">
            <w:pPr>
              <w:pStyle w:val="Table"/>
            </w:pPr>
            <m:oMathPara>
              <m:oMath>
                <m:r>
                  <m:rPr>
                    <m:sty m:val="p"/>
                  </m:rPr>
                  <w:rPr>
                    <w:rFonts w:ascii="Cambria Math" w:hAnsi="Cambria Math"/>
                  </w:rPr>
                  <m:t>Ef</m:t>
                </m:r>
              </m:oMath>
            </m:oMathPara>
          </w:p>
        </w:tc>
        <w:tc>
          <w:tcPr>
            <w:tcW w:w="0" w:type="auto"/>
            <w:tcBorders>
              <w:top w:val="single" w:sz="4" w:space="0" w:color="auto"/>
              <w:bottom w:val="single" w:sz="2" w:space="0" w:color="auto"/>
            </w:tcBorders>
            <w:vAlign w:val="bottom"/>
          </w:tcPr>
          <w:p w14:paraId="6FB36B9A" w14:textId="01D3456C" w:rsidR="00334D90" w:rsidRPr="002246F7" w:rsidRDefault="002246F7" w:rsidP="000F3CF4">
            <w:pPr>
              <w:pStyle w:val="Table"/>
            </w:pPr>
            <m:oMathPara>
              <m:oMath>
                <m:r>
                  <m:rPr>
                    <m:sty m:val="p"/>
                  </m:rPr>
                  <w:rPr>
                    <w:rFonts w:ascii="Cambria Math" w:hAnsi="Cambria Math"/>
                  </w:rPr>
                  <m:t>AC</m:t>
                </m:r>
              </m:oMath>
            </m:oMathPara>
          </w:p>
        </w:tc>
        <w:tc>
          <w:tcPr>
            <w:tcW w:w="0" w:type="auto"/>
            <w:tcBorders>
              <w:top w:val="single" w:sz="4" w:space="0" w:color="auto"/>
              <w:bottom w:val="single" w:sz="2" w:space="0" w:color="auto"/>
            </w:tcBorders>
            <w:vAlign w:val="bottom"/>
          </w:tcPr>
          <w:p w14:paraId="5133EE0D" w14:textId="77777777" w:rsidR="00334D90" w:rsidRPr="00F52E41" w:rsidRDefault="00334D90" w:rsidP="000F3CF4">
            <w:pPr>
              <w:pStyle w:val="Table"/>
            </w:pPr>
            <w:r w:rsidRPr="00F52E41">
              <w:t>Source</w:t>
            </w:r>
          </w:p>
        </w:tc>
      </w:tr>
      <w:tr w:rsidR="00334D90" w:rsidRPr="00F52E41" w14:paraId="497761FF" w14:textId="77777777" w:rsidTr="00AB4B13">
        <w:tc>
          <w:tcPr>
            <w:tcW w:w="0" w:type="auto"/>
            <w:tcBorders>
              <w:top w:val="single" w:sz="2" w:space="0" w:color="auto"/>
            </w:tcBorders>
          </w:tcPr>
          <w:p w14:paraId="4ECA4304" w14:textId="77777777" w:rsidR="00334D90" w:rsidRPr="00F52E41" w:rsidRDefault="00334D90" w:rsidP="000F3CF4">
            <w:pPr>
              <w:pStyle w:val="Table"/>
            </w:pPr>
            <w:r w:rsidRPr="00F52E41">
              <w:t>Harbor seal</w:t>
            </w:r>
          </w:p>
        </w:tc>
        <w:tc>
          <w:tcPr>
            <w:tcW w:w="0" w:type="auto"/>
            <w:tcBorders>
              <w:top w:val="single" w:sz="2" w:space="0" w:color="auto"/>
            </w:tcBorders>
          </w:tcPr>
          <w:p w14:paraId="4079C772" w14:textId="0335725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1AE535D6" w14:textId="434E2D4E"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664F08EA" w14:textId="0CEB63C1"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0115DF5D" w14:textId="5F66C6C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3F26AAE8" w14:textId="09F243A5" w:rsidR="00334D90" w:rsidRPr="00F52E41" w:rsidRDefault="00334D90" w:rsidP="00F04C2A">
            <w:pPr>
              <w:pStyle w:val="Table"/>
            </w:pPr>
            <w:r w:rsidRPr="00F52E41">
              <w:t>Howard et al. (</w:t>
            </w:r>
            <w:r w:rsidR="00F04C2A" w:rsidRPr="00F52E41">
              <w:t>201</w:t>
            </w:r>
            <w:r w:rsidR="00F04C2A">
              <w:t>3</w:t>
            </w:r>
            <w:r w:rsidRPr="00F52E41">
              <w:t>)</w:t>
            </w:r>
          </w:p>
        </w:tc>
      </w:tr>
      <w:tr w:rsidR="00334D90" w:rsidRPr="00F52E41" w14:paraId="1019C58D" w14:textId="77777777" w:rsidTr="00334D90">
        <w:tc>
          <w:tcPr>
            <w:tcW w:w="0" w:type="auto"/>
          </w:tcPr>
          <w:p w14:paraId="03F73F2B" w14:textId="77777777" w:rsidR="00334D90" w:rsidRPr="00F52E41" w:rsidRDefault="00334D90" w:rsidP="000F3CF4">
            <w:pPr>
              <w:pStyle w:val="Table"/>
            </w:pPr>
            <w:r w:rsidRPr="00F52E41">
              <w:t>Steller sea lion</w:t>
            </w:r>
          </w:p>
        </w:tc>
        <w:tc>
          <w:tcPr>
            <w:tcW w:w="0" w:type="auto"/>
          </w:tcPr>
          <w:p w14:paraId="3F3F0BB2" w14:textId="4ECD6490" w:rsidR="00334D90" w:rsidRPr="002246F7" w:rsidRDefault="002246F7" w:rsidP="000F3CF4">
            <w:pPr>
              <w:pStyle w:val="Table"/>
            </w:pPr>
            <m:oMathPara>
              <m:oMath>
                <m:r>
                  <m:rPr>
                    <m:sty m:val="p"/>
                  </m:rPr>
                  <w:rPr>
                    <w:rFonts w:ascii="Cambria Math" w:hAnsi="Cambria Math"/>
                  </w:rPr>
                  <m:t>×</m:t>
                </m:r>
              </m:oMath>
            </m:oMathPara>
          </w:p>
        </w:tc>
        <w:tc>
          <w:tcPr>
            <w:tcW w:w="0" w:type="auto"/>
          </w:tcPr>
          <w:p w14:paraId="70B0728B" w14:textId="594ED2B7" w:rsidR="00334D90" w:rsidRPr="002246F7" w:rsidRDefault="002246F7" w:rsidP="000F3CF4">
            <w:pPr>
              <w:pStyle w:val="Table"/>
            </w:pPr>
            <m:oMathPara>
              <m:oMath>
                <m:r>
                  <m:rPr>
                    <m:sty m:val="p"/>
                  </m:rPr>
                  <w:rPr>
                    <w:rFonts w:ascii="Cambria Math" w:hAnsi="Cambria Math"/>
                  </w:rPr>
                  <m:t>×</m:t>
                </m:r>
              </m:oMath>
            </m:oMathPara>
          </w:p>
        </w:tc>
        <w:tc>
          <w:tcPr>
            <w:tcW w:w="0" w:type="auto"/>
          </w:tcPr>
          <w:p w14:paraId="3C273841" w14:textId="65A2C44D" w:rsidR="00334D90" w:rsidRPr="002246F7" w:rsidRDefault="002246F7" w:rsidP="000F3CF4">
            <w:pPr>
              <w:pStyle w:val="Table"/>
            </w:pPr>
            <m:oMathPara>
              <m:oMath>
                <m:r>
                  <m:rPr>
                    <m:sty m:val="p"/>
                  </m:rPr>
                  <w:rPr>
                    <w:rFonts w:ascii="Cambria Math" w:hAnsi="Cambria Math"/>
                  </w:rPr>
                  <m:t>×</m:t>
                </m:r>
              </m:oMath>
            </m:oMathPara>
          </w:p>
        </w:tc>
        <w:tc>
          <w:tcPr>
            <w:tcW w:w="0" w:type="auto"/>
          </w:tcPr>
          <w:p w14:paraId="47A5F5E5" w14:textId="3C26785C" w:rsidR="00334D90" w:rsidRPr="002246F7" w:rsidRDefault="002246F7" w:rsidP="000F3CF4">
            <w:pPr>
              <w:pStyle w:val="Table"/>
            </w:pPr>
            <m:oMathPara>
              <m:oMath>
                <m:r>
                  <m:rPr>
                    <m:sty m:val="p"/>
                  </m:rPr>
                  <w:rPr>
                    <w:rFonts w:ascii="Cambria Math" w:hAnsi="Cambria Math"/>
                  </w:rPr>
                  <m:t>×</m:t>
                </m:r>
              </m:oMath>
            </m:oMathPara>
          </w:p>
        </w:tc>
        <w:tc>
          <w:tcPr>
            <w:tcW w:w="0" w:type="auto"/>
          </w:tcPr>
          <w:p w14:paraId="44D73BB1" w14:textId="77777777" w:rsidR="00334D90" w:rsidRPr="00F52E41" w:rsidRDefault="00334D90" w:rsidP="000F3CF4">
            <w:pPr>
              <w:pStyle w:val="Table"/>
            </w:pPr>
            <w:r w:rsidRPr="00F52E41">
              <w:t>Winship et al. (2002)</w:t>
            </w:r>
          </w:p>
        </w:tc>
      </w:tr>
      <w:tr w:rsidR="00334D90" w:rsidRPr="00F52E41" w14:paraId="7123D146" w14:textId="77777777" w:rsidTr="007E29AB">
        <w:tc>
          <w:tcPr>
            <w:tcW w:w="0" w:type="auto"/>
          </w:tcPr>
          <w:p w14:paraId="47BC7A4E" w14:textId="77777777" w:rsidR="00334D90" w:rsidRPr="00F52E41" w:rsidRDefault="00334D90" w:rsidP="000F3CF4">
            <w:pPr>
              <w:pStyle w:val="Table"/>
            </w:pPr>
            <w:r w:rsidRPr="00F52E41">
              <w:t>California sea lion</w:t>
            </w:r>
          </w:p>
        </w:tc>
        <w:tc>
          <w:tcPr>
            <w:tcW w:w="0" w:type="auto"/>
          </w:tcPr>
          <w:p w14:paraId="24ACD223" w14:textId="77777777" w:rsidR="00334D90" w:rsidRPr="00F52E41" w:rsidRDefault="00334D90" w:rsidP="000F3CF4">
            <w:pPr>
              <w:pStyle w:val="Table"/>
            </w:pPr>
          </w:p>
        </w:tc>
        <w:tc>
          <w:tcPr>
            <w:tcW w:w="0" w:type="auto"/>
          </w:tcPr>
          <w:p w14:paraId="15064D5A" w14:textId="77777777" w:rsidR="00334D90" w:rsidRPr="00F52E41" w:rsidRDefault="00334D90" w:rsidP="000F3CF4">
            <w:pPr>
              <w:pStyle w:val="Table"/>
            </w:pPr>
          </w:p>
        </w:tc>
        <w:tc>
          <w:tcPr>
            <w:tcW w:w="0" w:type="auto"/>
          </w:tcPr>
          <w:p w14:paraId="2DD237DC" w14:textId="2970BE53" w:rsidR="00334D90" w:rsidRPr="00F52E41" w:rsidRDefault="00784D68" w:rsidP="000F3CF4">
            <w:pPr>
              <w:pStyle w:val="Table"/>
            </w:pPr>
            <m:oMathPara>
              <m:oMath>
                <m:r>
                  <m:rPr>
                    <m:sty m:val="p"/>
                  </m:rPr>
                  <w:rPr>
                    <w:rFonts w:ascii="Cambria Math" w:hAnsi="Cambria Math"/>
                  </w:rPr>
                  <m:t>×</m:t>
                </m:r>
              </m:oMath>
            </m:oMathPara>
          </w:p>
        </w:tc>
        <w:tc>
          <w:tcPr>
            <w:tcW w:w="0" w:type="auto"/>
          </w:tcPr>
          <w:p w14:paraId="74B5B54E" w14:textId="041FC984" w:rsidR="00334D90" w:rsidRPr="002246F7" w:rsidRDefault="002246F7" w:rsidP="000F3CF4">
            <w:pPr>
              <w:pStyle w:val="Table"/>
            </w:pPr>
            <m:oMathPara>
              <m:oMath>
                <m:r>
                  <m:rPr>
                    <m:sty m:val="p"/>
                  </m:rPr>
                  <w:rPr>
                    <w:rFonts w:ascii="Cambria Math" w:hAnsi="Cambria Math"/>
                  </w:rPr>
                  <m:t>×</m:t>
                </m:r>
              </m:oMath>
            </m:oMathPara>
          </w:p>
        </w:tc>
        <w:tc>
          <w:tcPr>
            <w:tcW w:w="0" w:type="auto"/>
          </w:tcPr>
          <w:p w14:paraId="79F96EFD" w14:textId="77777777" w:rsidR="00334D90" w:rsidRPr="00F52E41" w:rsidRDefault="00334D90" w:rsidP="000F3CF4">
            <w:pPr>
              <w:pStyle w:val="Table"/>
            </w:pPr>
            <w:r w:rsidRPr="00F52E41">
              <w:t>Weise and Harvey (2008)</w:t>
            </w:r>
          </w:p>
        </w:tc>
      </w:tr>
      <w:tr w:rsidR="00784D68" w:rsidRPr="00F52E41" w14:paraId="73528FB3" w14:textId="77777777" w:rsidTr="007E29AB">
        <w:tc>
          <w:tcPr>
            <w:tcW w:w="0" w:type="auto"/>
          </w:tcPr>
          <w:p w14:paraId="4E03F7BB" w14:textId="77777777" w:rsidR="00784D68" w:rsidRPr="00F52E41" w:rsidRDefault="00784D68" w:rsidP="000F3CF4">
            <w:pPr>
              <w:pStyle w:val="Table"/>
            </w:pPr>
          </w:p>
        </w:tc>
        <w:tc>
          <w:tcPr>
            <w:tcW w:w="0" w:type="auto"/>
          </w:tcPr>
          <w:p w14:paraId="0943983B" w14:textId="77777777" w:rsidR="00784D68" w:rsidRPr="00F52E41" w:rsidRDefault="00784D68" w:rsidP="000F3CF4">
            <w:pPr>
              <w:pStyle w:val="Table"/>
            </w:pPr>
          </w:p>
        </w:tc>
        <w:tc>
          <w:tcPr>
            <w:tcW w:w="0" w:type="auto"/>
          </w:tcPr>
          <w:p w14:paraId="0133B401" w14:textId="77777777" w:rsidR="00784D68" w:rsidRPr="00F52E41" w:rsidRDefault="00784D68" w:rsidP="000F3CF4">
            <w:pPr>
              <w:pStyle w:val="Table"/>
            </w:pPr>
          </w:p>
        </w:tc>
        <w:tc>
          <w:tcPr>
            <w:tcW w:w="0" w:type="auto"/>
          </w:tcPr>
          <w:p w14:paraId="378D300E" w14:textId="77777777" w:rsidR="00784D68" w:rsidRPr="00F52E41" w:rsidRDefault="00784D68" w:rsidP="000F3CF4">
            <w:pPr>
              <w:pStyle w:val="Table"/>
            </w:pPr>
          </w:p>
        </w:tc>
        <w:tc>
          <w:tcPr>
            <w:tcW w:w="0" w:type="auto"/>
          </w:tcPr>
          <w:p w14:paraId="3E794A93" w14:textId="77777777" w:rsidR="00784D68" w:rsidRDefault="00784D68" w:rsidP="000F3CF4">
            <w:pPr>
              <w:pStyle w:val="Table"/>
            </w:pPr>
          </w:p>
        </w:tc>
        <w:tc>
          <w:tcPr>
            <w:tcW w:w="0" w:type="auto"/>
          </w:tcPr>
          <w:p w14:paraId="4E2EC544" w14:textId="3A7A26CF" w:rsidR="00784D68" w:rsidRPr="00F52E41" w:rsidRDefault="00784D68" w:rsidP="000F3CF4">
            <w:pPr>
              <w:pStyle w:val="Table"/>
            </w:pPr>
            <w:r w:rsidRPr="00F52E41">
              <w:t>Winship et al. (2002)</w:t>
            </w:r>
          </w:p>
        </w:tc>
      </w:tr>
      <w:tr w:rsidR="00334D90" w:rsidRPr="00F52E41" w14:paraId="1CE5C713" w14:textId="77777777" w:rsidTr="007E29AB">
        <w:tc>
          <w:tcPr>
            <w:tcW w:w="0" w:type="auto"/>
            <w:tcBorders>
              <w:bottom w:val="single" w:sz="4" w:space="0" w:color="auto"/>
            </w:tcBorders>
          </w:tcPr>
          <w:p w14:paraId="062063E4" w14:textId="77777777" w:rsidR="00334D90" w:rsidRPr="00F52E41" w:rsidRDefault="00334D90" w:rsidP="000F3CF4">
            <w:pPr>
              <w:pStyle w:val="Table"/>
            </w:pPr>
            <w:r w:rsidRPr="00F52E41">
              <w:t>Killer whales</w:t>
            </w:r>
          </w:p>
        </w:tc>
        <w:tc>
          <w:tcPr>
            <w:tcW w:w="0" w:type="auto"/>
            <w:tcBorders>
              <w:bottom w:val="single" w:sz="4" w:space="0" w:color="auto"/>
            </w:tcBorders>
          </w:tcPr>
          <w:p w14:paraId="23A4E63D" w14:textId="77777777" w:rsidR="00334D90" w:rsidRPr="00F52E41" w:rsidRDefault="00334D90" w:rsidP="000F3CF4">
            <w:pPr>
              <w:pStyle w:val="Table"/>
            </w:pPr>
          </w:p>
        </w:tc>
        <w:tc>
          <w:tcPr>
            <w:tcW w:w="0" w:type="auto"/>
            <w:tcBorders>
              <w:bottom w:val="single" w:sz="4" w:space="0" w:color="auto"/>
            </w:tcBorders>
          </w:tcPr>
          <w:p w14:paraId="082185C9" w14:textId="77777777" w:rsidR="00334D90" w:rsidRPr="00F52E41" w:rsidRDefault="00334D90" w:rsidP="000F3CF4">
            <w:pPr>
              <w:pStyle w:val="Table"/>
            </w:pPr>
          </w:p>
        </w:tc>
        <w:tc>
          <w:tcPr>
            <w:tcW w:w="0" w:type="auto"/>
            <w:tcBorders>
              <w:bottom w:val="single" w:sz="4" w:space="0" w:color="auto"/>
            </w:tcBorders>
          </w:tcPr>
          <w:p w14:paraId="09161869" w14:textId="77777777" w:rsidR="00334D90" w:rsidRPr="00F52E41" w:rsidRDefault="00334D90" w:rsidP="000F3CF4">
            <w:pPr>
              <w:pStyle w:val="Table"/>
            </w:pPr>
          </w:p>
        </w:tc>
        <w:tc>
          <w:tcPr>
            <w:tcW w:w="0" w:type="auto"/>
            <w:tcBorders>
              <w:bottom w:val="single" w:sz="4" w:space="0" w:color="auto"/>
            </w:tcBorders>
          </w:tcPr>
          <w:p w14:paraId="2FB323F3" w14:textId="016B2C0B" w:rsidR="00334D90" w:rsidRPr="002246F7" w:rsidRDefault="002246F7" w:rsidP="000F3CF4">
            <w:pPr>
              <w:pStyle w:val="Table"/>
            </w:pPr>
            <m:oMathPara>
              <m:oMath>
                <m:r>
                  <m:rPr>
                    <m:sty m:val="p"/>
                  </m:rPr>
                  <w:rPr>
                    <w:rFonts w:ascii="Cambria Math" w:hAnsi="Cambria Math"/>
                  </w:rPr>
                  <m:t>×</m:t>
                </m:r>
              </m:oMath>
            </m:oMathPara>
          </w:p>
        </w:tc>
        <w:tc>
          <w:tcPr>
            <w:tcW w:w="0" w:type="auto"/>
            <w:tcBorders>
              <w:bottom w:val="single" w:sz="4" w:space="0" w:color="auto"/>
            </w:tcBorders>
          </w:tcPr>
          <w:p w14:paraId="0676F6C6" w14:textId="77777777" w:rsidR="00334D90" w:rsidRPr="00F52E41" w:rsidRDefault="00334D90" w:rsidP="000F3CF4">
            <w:pPr>
              <w:pStyle w:val="Table"/>
            </w:pPr>
            <w:r w:rsidRPr="00F52E41">
              <w:t>Noren et al. (2011)</w:t>
            </w:r>
          </w:p>
        </w:tc>
      </w:tr>
    </w:tbl>
    <w:p w14:paraId="3612DFC5" w14:textId="3311686B" w:rsidR="00AF5F59" w:rsidRDefault="00AF5F59"/>
    <w:p w14:paraId="43C90FF9" w14:textId="77777777" w:rsidR="00C7242B" w:rsidRDefault="00C7242B">
      <w:pPr>
        <w:spacing w:before="0" w:after="0" w:line="240" w:lineRule="auto"/>
        <w:ind w:firstLine="0"/>
      </w:pPr>
    </w:p>
    <w:p w14:paraId="4A2C6AE2" w14:textId="134F9114" w:rsidR="00C7242B" w:rsidRDefault="00C7242B" w:rsidP="00AB4B13">
      <w:pPr>
        <w:tabs>
          <w:tab w:val="center" w:pos="4320"/>
        </w:tabs>
        <w:spacing w:before="0" w:after="0" w:line="240" w:lineRule="auto"/>
        <w:ind w:firstLine="0"/>
      </w:pPr>
      <w:r>
        <w:br w:type="page"/>
      </w:r>
      <w:r w:rsidR="00404E37">
        <w:lastRenderedPageBreak/>
        <w:tab/>
      </w:r>
    </w:p>
    <w:p w14:paraId="2B366E49" w14:textId="29655C23" w:rsidR="00C7242B" w:rsidRDefault="00C7242B" w:rsidP="00AB4B13">
      <w:bookmarkStart w:id="228" w:name="_Ref444544386"/>
      <w:r>
        <w:t xml:space="preserve">Table </w:t>
      </w:r>
      <w:r w:rsidR="00B12E16">
        <w:fldChar w:fldCharType="begin"/>
      </w:r>
      <w:r w:rsidR="00B12E16">
        <w:instrText xml:space="preserve"> SEQ Table \* ARABIC </w:instrText>
      </w:r>
      <w:r w:rsidR="00B12E16">
        <w:fldChar w:fldCharType="separate"/>
      </w:r>
      <w:r w:rsidR="00731691">
        <w:rPr>
          <w:noProof/>
        </w:rPr>
        <w:t>4</w:t>
      </w:r>
      <w:r w:rsidR="00B12E16">
        <w:rPr>
          <w:noProof/>
        </w:rPr>
        <w:fldChar w:fldCharType="end"/>
      </w:r>
      <w:bookmarkEnd w:id="228"/>
      <w:r>
        <w:t xml:space="preserve">.  Length (cm), energy content (kcal) and energy </w:t>
      </w:r>
      <w:r w:rsidR="00404E37">
        <w:t xml:space="preserve">based on </w:t>
      </w:r>
      <w:r>
        <w:t>smolt equivalents for Chinook salmon with ocean ages from zero to five within the Puget Sound inland waters.</w:t>
      </w:r>
    </w:p>
    <w:tbl>
      <w:tblPr>
        <w:tblW w:w="7897" w:type="dxa"/>
        <w:tblLook w:val="04A0" w:firstRow="1" w:lastRow="0" w:firstColumn="1" w:lastColumn="0" w:noHBand="0" w:noVBand="1"/>
      </w:tblPr>
      <w:tblGrid>
        <w:gridCol w:w="2269"/>
        <w:gridCol w:w="1020"/>
        <w:gridCol w:w="1152"/>
        <w:gridCol w:w="1152"/>
        <w:gridCol w:w="1152"/>
        <w:gridCol w:w="1152"/>
      </w:tblGrid>
      <w:tr w:rsidR="00C7242B" w:rsidRPr="00C7242B" w14:paraId="5B8E9E26" w14:textId="77777777" w:rsidTr="00492B4B">
        <w:trPr>
          <w:trHeight w:val="327"/>
        </w:trPr>
        <w:tc>
          <w:tcPr>
            <w:tcW w:w="2269" w:type="dxa"/>
            <w:tcBorders>
              <w:top w:val="single" w:sz="4" w:space="0" w:color="auto"/>
              <w:left w:val="nil"/>
              <w:bottom w:val="single" w:sz="4" w:space="0" w:color="auto"/>
              <w:right w:val="nil"/>
            </w:tcBorders>
            <w:shd w:val="clear" w:color="auto" w:fill="auto"/>
            <w:noWrap/>
            <w:vAlign w:val="bottom"/>
            <w:hideMark/>
          </w:tcPr>
          <w:p w14:paraId="318A8946" w14:textId="77777777" w:rsidR="00C7242B" w:rsidRPr="00492B4B" w:rsidRDefault="00C7242B" w:rsidP="00C7242B">
            <w:pPr>
              <w:spacing w:before="0" w:after="0" w:line="240" w:lineRule="auto"/>
              <w:ind w:firstLine="0"/>
              <w:rPr>
                <w:rFonts w:ascii="Times New Roman" w:eastAsia="Times New Roman" w:hAnsi="Times New Roman"/>
              </w:rPr>
            </w:pPr>
          </w:p>
        </w:tc>
        <w:tc>
          <w:tcPr>
            <w:tcW w:w="1020" w:type="dxa"/>
            <w:tcBorders>
              <w:top w:val="single" w:sz="4" w:space="0" w:color="auto"/>
              <w:left w:val="nil"/>
              <w:bottom w:val="single" w:sz="4" w:space="0" w:color="auto"/>
              <w:right w:val="nil"/>
            </w:tcBorders>
            <w:shd w:val="clear" w:color="auto" w:fill="auto"/>
            <w:noWrap/>
            <w:vAlign w:val="bottom"/>
            <w:hideMark/>
          </w:tcPr>
          <w:p w14:paraId="2AC121AA"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smolt</w:t>
            </w:r>
          </w:p>
        </w:tc>
        <w:tc>
          <w:tcPr>
            <w:tcW w:w="1152" w:type="dxa"/>
            <w:tcBorders>
              <w:top w:val="single" w:sz="4" w:space="0" w:color="auto"/>
              <w:left w:val="nil"/>
              <w:bottom w:val="single" w:sz="4" w:space="0" w:color="auto"/>
              <w:right w:val="nil"/>
            </w:tcBorders>
            <w:shd w:val="clear" w:color="auto" w:fill="auto"/>
            <w:noWrap/>
            <w:vAlign w:val="bottom"/>
            <w:hideMark/>
          </w:tcPr>
          <w:p w14:paraId="4E354B6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1</w:t>
            </w:r>
          </w:p>
        </w:tc>
        <w:tc>
          <w:tcPr>
            <w:tcW w:w="1152" w:type="dxa"/>
            <w:tcBorders>
              <w:top w:val="single" w:sz="4" w:space="0" w:color="auto"/>
              <w:left w:val="nil"/>
              <w:bottom w:val="single" w:sz="4" w:space="0" w:color="auto"/>
              <w:right w:val="nil"/>
            </w:tcBorders>
            <w:shd w:val="clear" w:color="auto" w:fill="auto"/>
            <w:noWrap/>
            <w:vAlign w:val="bottom"/>
            <w:hideMark/>
          </w:tcPr>
          <w:p w14:paraId="6D9B782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2</w:t>
            </w:r>
          </w:p>
        </w:tc>
        <w:tc>
          <w:tcPr>
            <w:tcW w:w="1152" w:type="dxa"/>
            <w:tcBorders>
              <w:top w:val="single" w:sz="4" w:space="0" w:color="auto"/>
              <w:left w:val="nil"/>
              <w:bottom w:val="single" w:sz="4" w:space="0" w:color="auto"/>
              <w:right w:val="nil"/>
            </w:tcBorders>
            <w:shd w:val="clear" w:color="auto" w:fill="auto"/>
            <w:noWrap/>
            <w:vAlign w:val="bottom"/>
            <w:hideMark/>
          </w:tcPr>
          <w:p w14:paraId="005E3F8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3</w:t>
            </w:r>
          </w:p>
        </w:tc>
        <w:tc>
          <w:tcPr>
            <w:tcW w:w="1152" w:type="dxa"/>
            <w:tcBorders>
              <w:top w:val="single" w:sz="4" w:space="0" w:color="auto"/>
              <w:left w:val="nil"/>
              <w:bottom w:val="single" w:sz="4" w:space="0" w:color="auto"/>
              <w:right w:val="nil"/>
            </w:tcBorders>
            <w:shd w:val="clear" w:color="auto" w:fill="auto"/>
            <w:noWrap/>
            <w:vAlign w:val="bottom"/>
            <w:hideMark/>
          </w:tcPr>
          <w:p w14:paraId="3AB8B899"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4</w:t>
            </w:r>
          </w:p>
        </w:tc>
      </w:tr>
      <w:tr w:rsidR="00C7242B" w:rsidRPr="00C7242B" w14:paraId="11E80B03" w14:textId="77777777" w:rsidTr="00492B4B">
        <w:trPr>
          <w:trHeight w:val="327"/>
        </w:trPr>
        <w:tc>
          <w:tcPr>
            <w:tcW w:w="2269" w:type="dxa"/>
            <w:tcBorders>
              <w:top w:val="single" w:sz="4" w:space="0" w:color="auto"/>
              <w:left w:val="nil"/>
              <w:bottom w:val="nil"/>
              <w:right w:val="nil"/>
            </w:tcBorders>
            <w:shd w:val="clear" w:color="auto" w:fill="auto"/>
            <w:noWrap/>
            <w:vAlign w:val="bottom"/>
            <w:hideMark/>
          </w:tcPr>
          <w:p w14:paraId="0955F47F"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Length (cm)</w:t>
            </w:r>
          </w:p>
        </w:tc>
        <w:tc>
          <w:tcPr>
            <w:tcW w:w="1020" w:type="dxa"/>
            <w:tcBorders>
              <w:top w:val="single" w:sz="4" w:space="0" w:color="auto"/>
              <w:left w:val="nil"/>
              <w:bottom w:val="nil"/>
              <w:right w:val="nil"/>
            </w:tcBorders>
            <w:shd w:val="clear" w:color="auto" w:fill="auto"/>
            <w:noWrap/>
            <w:vAlign w:val="center"/>
            <w:hideMark/>
          </w:tcPr>
          <w:p w14:paraId="419153B3" w14:textId="6394F27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9.5</w:t>
            </w:r>
          </w:p>
        </w:tc>
        <w:tc>
          <w:tcPr>
            <w:tcW w:w="1152" w:type="dxa"/>
            <w:tcBorders>
              <w:top w:val="single" w:sz="4" w:space="0" w:color="auto"/>
              <w:left w:val="nil"/>
              <w:bottom w:val="nil"/>
              <w:right w:val="nil"/>
            </w:tcBorders>
            <w:shd w:val="clear" w:color="auto" w:fill="auto"/>
            <w:noWrap/>
            <w:vAlign w:val="bottom"/>
            <w:hideMark/>
          </w:tcPr>
          <w:p w14:paraId="7F44D044"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50</w:t>
            </w:r>
          </w:p>
        </w:tc>
        <w:tc>
          <w:tcPr>
            <w:tcW w:w="1152" w:type="dxa"/>
            <w:tcBorders>
              <w:top w:val="single" w:sz="4" w:space="0" w:color="auto"/>
              <w:left w:val="nil"/>
              <w:bottom w:val="nil"/>
              <w:right w:val="nil"/>
            </w:tcBorders>
            <w:shd w:val="clear" w:color="auto" w:fill="auto"/>
            <w:noWrap/>
            <w:vAlign w:val="bottom"/>
            <w:hideMark/>
          </w:tcPr>
          <w:p w14:paraId="0DF6C38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71</w:t>
            </w:r>
          </w:p>
        </w:tc>
        <w:tc>
          <w:tcPr>
            <w:tcW w:w="1152" w:type="dxa"/>
            <w:tcBorders>
              <w:top w:val="single" w:sz="4" w:space="0" w:color="auto"/>
              <w:left w:val="nil"/>
              <w:bottom w:val="nil"/>
              <w:right w:val="nil"/>
            </w:tcBorders>
            <w:shd w:val="clear" w:color="auto" w:fill="auto"/>
            <w:noWrap/>
            <w:vAlign w:val="bottom"/>
            <w:hideMark/>
          </w:tcPr>
          <w:p w14:paraId="4EB7F19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84</w:t>
            </w:r>
          </w:p>
        </w:tc>
        <w:tc>
          <w:tcPr>
            <w:tcW w:w="1152" w:type="dxa"/>
            <w:tcBorders>
              <w:top w:val="single" w:sz="4" w:space="0" w:color="auto"/>
              <w:left w:val="nil"/>
              <w:bottom w:val="nil"/>
              <w:right w:val="nil"/>
            </w:tcBorders>
            <w:shd w:val="clear" w:color="auto" w:fill="auto"/>
            <w:noWrap/>
            <w:vAlign w:val="bottom"/>
            <w:hideMark/>
          </w:tcPr>
          <w:p w14:paraId="01BB84F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92</w:t>
            </w:r>
          </w:p>
        </w:tc>
      </w:tr>
      <w:tr w:rsidR="00C7242B" w:rsidRPr="00C7242B" w14:paraId="2B5FF2B7" w14:textId="77777777" w:rsidTr="00492B4B">
        <w:trPr>
          <w:trHeight w:val="327"/>
        </w:trPr>
        <w:tc>
          <w:tcPr>
            <w:tcW w:w="2269" w:type="dxa"/>
            <w:tcBorders>
              <w:top w:val="nil"/>
              <w:left w:val="nil"/>
              <w:right w:val="nil"/>
            </w:tcBorders>
            <w:shd w:val="clear" w:color="auto" w:fill="auto"/>
            <w:noWrap/>
            <w:vAlign w:val="bottom"/>
            <w:hideMark/>
          </w:tcPr>
          <w:p w14:paraId="0DFB366E"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energy (kcal)</w:t>
            </w:r>
          </w:p>
        </w:tc>
        <w:tc>
          <w:tcPr>
            <w:tcW w:w="1020" w:type="dxa"/>
            <w:tcBorders>
              <w:top w:val="nil"/>
              <w:left w:val="nil"/>
              <w:right w:val="nil"/>
            </w:tcBorders>
            <w:shd w:val="clear" w:color="auto" w:fill="auto"/>
            <w:noWrap/>
            <w:vAlign w:val="center"/>
            <w:hideMark/>
          </w:tcPr>
          <w:p w14:paraId="7963D740" w14:textId="78913E8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13</w:t>
            </w:r>
          </w:p>
        </w:tc>
        <w:tc>
          <w:tcPr>
            <w:tcW w:w="1152" w:type="dxa"/>
            <w:tcBorders>
              <w:top w:val="nil"/>
              <w:left w:val="nil"/>
              <w:right w:val="nil"/>
            </w:tcBorders>
            <w:shd w:val="clear" w:color="auto" w:fill="auto"/>
            <w:noWrap/>
            <w:vAlign w:val="bottom"/>
            <w:hideMark/>
          </w:tcPr>
          <w:p w14:paraId="0645A26C"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2,935</w:t>
            </w:r>
          </w:p>
        </w:tc>
        <w:tc>
          <w:tcPr>
            <w:tcW w:w="1152" w:type="dxa"/>
            <w:tcBorders>
              <w:top w:val="nil"/>
              <w:left w:val="nil"/>
              <w:right w:val="nil"/>
            </w:tcBorders>
            <w:shd w:val="clear" w:color="auto" w:fill="auto"/>
            <w:noWrap/>
            <w:vAlign w:val="bottom"/>
            <w:hideMark/>
          </w:tcPr>
          <w:p w14:paraId="3874B990"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8,770</w:t>
            </w:r>
          </w:p>
        </w:tc>
        <w:tc>
          <w:tcPr>
            <w:tcW w:w="1152" w:type="dxa"/>
            <w:tcBorders>
              <w:top w:val="nil"/>
              <w:left w:val="nil"/>
              <w:right w:val="nil"/>
            </w:tcBorders>
            <w:shd w:val="clear" w:color="auto" w:fill="auto"/>
            <w:noWrap/>
            <w:vAlign w:val="bottom"/>
            <w:hideMark/>
          </w:tcPr>
          <w:p w14:paraId="70FFA93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14,825</w:t>
            </w:r>
          </w:p>
        </w:tc>
        <w:tc>
          <w:tcPr>
            <w:tcW w:w="1152" w:type="dxa"/>
            <w:tcBorders>
              <w:top w:val="nil"/>
              <w:left w:val="nil"/>
              <w:right w:val="nil"/>
            </w:tcBorders>
            <w:shd w:val="clear" w:color="auto" w:fill="auto"/>
            <w:noWrap/>
            <w:vAlign w:val="bottom"/>
            <w:hideMark/>
          </w:tcPr>
          <w:p w14:paraId="1B0BB65E"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19,694</w:t>
            </w:r>
          </w:p>
        </w:tc>
      </w:tr>
      <w:tr w:rsidR="008E1452" w:rsidRPr="00C7242B" w14:paraId="449EF00A" w14:textId="77777777" w:rsidTr="00492B4B">
        <w:trPr>
          <w:trHeight w:val="327"/>
        </w:trPr>
        <w:tc>
          <w:tcPr>
            <w:tcW w:w="2269" w:type="dxa"/>
            <w:tcBorders>
              <w:top w:val="nil"/>
              <w:left w:val="nil"/>
              <w:bottom w:val="single" w:sz="4" w:space="0" w:color="auto"/>
              <w:right w:val="nil"/>
            </w:tcBorders>
            <w:shd w:val="clear" w:color="auto" w:fill="auto"/>
            <w:noWrap/>
            <w:vAlign w:val="bottom"/>
            <w:hideMark/>
          </w:tcPr>
          <w:p w14:paraId="1AEF23A9" w14:textId="77777777" w:rsidR="008E1452" w:rsidRPr="00492B4B" w:rsidRDefault="008E1452" w:rsidP="008E1452">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smolt equivalents</w:t>
            </w:r>
          </w:p>
        </w:tc>
        <w:tc>
          <w:tcPr>
            <w:tcW w:w="1020" w:type="dxa"/>
            <w:tcBorders>
              <w:top w:val="nil"/>
              <w:left w:val="nil"/>
              <w:bottom w:val="single" w:sz="4" w:space="0" w:color="auto"/>
              <w:right w:val="nil"/>
            </w:tcBorders>
            <w:shd w:val="clear" w:color="auto" w:fill="auto"/>
            <w:noWrap/>
            <w:vAlign w:val="bottom"/>
            <w:hideMark/>
          </w:tcPr>
          <w:p w14:paraId="6337C151" w14:textId="0296089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w:t>
            </w:r>
          </w:p>
        </w:tc>
        <w:tc>
          <w:tcPr>
            <w:tcW w:w="1152" w:type="dxa"/>
            <w:tcBorders>
              <w:top w:val="nil"/>
              <w:left w:val="nil"/>
              <w:bottom w:val="single" w:sz="4" w:space="0" w:color="auto"/>
              <w:right w:val="nil"/>
            </w:tcBorders>
            <w:shd w:val="clear" w:color="auto" w:fill="auto"/>
            <w:noWrap/>
            <w:vAlign w:val="bottom"/>
            <w:hideMark/>
          </w:tcPr>
          <w:p w14:paraId="6D001FBB" w14:textId="4081B4DB"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211</w:t>
            </w:r>
          </w:p>
        </w:tc>
        <w:tc>
          <w:tcPr>
            <w:tcW w:w="1152" w:type="dxa"/>
            <w:tcBorders>
              <w:top w:val="nil"/>
              <w:left w:val="nil"/>
              <w:bottom w:val="single" w:sz="4" w:space="0" w:color="auto"/>
              <w:right w:val="nil"/>
            </w:tcBorders>
            <w:shd w:val="clear" w:color="auto" w:fill="auto"/>
            <w:noWrap/>
            <w:vAlign w:val="bottom"/>
            <w:hideMark/>
          </w:tcPr>
          <w:p w14:paraId="38CE4AEF" w14:textId="73AD664C"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631</w:t>
            </w:r>
          </w:p>
        </w:tc>
        <w:tc>
          <w:tcPr>
            <w:tcW w:w="1152" w:type="dxa"/>
            <w:tcBorders>
              <w:top w:val="nil"/>
              <w:left w:val="nil"/>
              <w:bottom w:val="single" w:sz="4" w:space="0" w:color="auto"/>
              <w:right w:val="nil"/>
            </w:tcBorders>
            <w:shd w:val="clear" w:color="auto" w:fill="auto"/>
            <w:noWrap/>
            <w:vAlign w:val="bottom"/>
            <w:hideMark/>
          </w:tcPr>
          <w:p w14:paraId="5D1D925B" w14:textId="7FB7B22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1,067</w:t>
            </w:r>
          </w:p>
        </w:tc>
        <w:tc>
          <w:tcPr>
            <w:tcW w:w="1152" w:type="dxa"/>
            <w:tcBorders>
              <w:top w:val="nil"/>
              <w:left w:val="nil"/>
              <w:bottom w:val="single" w:sz="4" w:space="0" w:color="auto"/>
              <w:right w:val="nil"/>
            </w:tcBorders>
            <w:shd w:val="clear" w:color="auto" w:fill="auto"/>
            <w:noWrap/>
            <w:vAlign w:val="bottom"/>
            <w:hideMark/>
          </w:tcPr>
          <w:p w14:paraId="52849D9A" w14:textId="5B21E040"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1,418</w:t>
            </w:r>
          </w:p>
        </w:tc>
      </w:tr>
    </w:tbl>
    <w:p w14:paraId="4FD8B60B" w14:textId="6E63839B" w:rsidR="00C7242B" w:rsidRDefault="00C7242B" w:rsidP="00AB4B13">
      <w:r>
        <w:br w:type="page"/>
      </w:r>
      <w:bookmarkStart w:id="229" w:name="_Ref444590605"/>
      <w:r w:rsidR="00A35A83">
        <w:lastRenderedPageBreak/>
        <w:t xml:space="preserve">Table </w:t>
      </w:r>
      <w:r w:rsidR="00B12E16">
        <w:fldChar w:fldCharType="begin"/>
      </w:r>
      <w:r w:rsidR="00B12E16">
        <w:instrText xml:space="preserve"> SEQ Table \* ARABIC </w:instrText>
      </w:r>
      <w:r w:rsidR="00B12E16">
        <w:fldChar w:fldCharType="separate"/>
      </w:r>
      <w:r w:rsidR="00731691">
        <w:rPr>
          <w:noProof/>
        </w:rPr>
        <w:t>5</w:t>
      </w:r>
      <w:r w:rsidR="00B12E16">
        <w:rPr>
          <w:noProof/>
        </w:rPr>
        <w:fldChar w:fldCharType="end"/>
      </w:r>
      <w:bookmarkEnd w:id="229"/>
      <w:r w:rsidR="00A35A83">
        <w:t xml:space="preserve">.  Fraction and </w:t>
      </w:r>
      <w:r w:rsidR="0090573E">
        <w:t xml:space="preserve">ocean </w:t>
      </w:r>
      <w:r w:rsidR="00A35A83">
        <w:t>age distribution of Chinook in the diets of marine mammal predators in Puget Sound.</w:t>
      </w:r>
    </w:p>
    <w:tbl>
      <w:tblPr>
        <w:tblW w:w="8640" w:type="dxa"/>
        <w:tblLook w:val="04A0" w:firstRow="1" w:lastRow="0" w:firstColumn="1" w:lastColumn="0" w:noHBand="0" w:noVBand="1"/>
      </w:tblPr>
      <w:tblGrid>
        <w:gridCol w:w="1638"/>
        <w:gridCol w:w="972"/>
        <w:gridCol w:w="1158"/>
        <w:gridCol w:w="1218"/>
        <w:gridCol w:w="1218"/>
        <w:gridCol w:w="1218"/>
        <w:gridCol w:w="1218"/>
      </w:tblGrid>
      <w:tr w:rsidR="00A35A83" w:rsidRPr="00A35A83" w14:paraId="455732BD" w14:textId="77777777" w:rsidTr="007E29AB">
        <w:trPr>
          <w:trHeight w:val="300"/>
        </w:trPr>
        <w:tc>
          <w:tcPr>
            <w:tcW w:w="1638" w:type="dxa"/>
            <w:tcBorders>
              <w:top w:val="single" w:sz="4" w:space="0" w:color="auto"/>
              <w:left w:val="nil"/>
              <w:bottom w:val="nil"/>
              <w:right w:val="nil"/>
            </w:tcBorders>
            <w:shd w:val="clear" w:color="auto" w:fill="auto"/>
            <w:noWrap/>
            <w:vAlign w:val="bottom"/>
            <w:hideMark/>
          </w:tcPr>
          <w:p w14:paraId="5F8E18F6"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single" w:sz="4" w:space="0" w:color="auto"/>
              <w:left w:val="nil"/>
              <w:bottom w:val="nil"/>
              <w:right w:val="nil"/>
            </w:tcBorders>
            <w:shd w:val="clear" w:color="auto" w:fill="auto"/>
            <w:noWrap/>
            <w:vAlign w:val="bottom"/>
            <w:hideMark/>
          </w:tcPr>
          <w:p w14:paraId="6960914C"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6030" w:type="dxa"/>
            <w:gridSpan w:val="5"/>
            <w:tcBorders>
              <w:top w:val="single" w:sz="4" w:space="0" w:color="auto"/>
              <w:left w:val="nil"/>
              <w:bottom w:val="single" w:sz="4" w:space="0" w:color="auto"/>
              <w:right w:val="nil"/>
            </w:tcBorders>
            <w:shd w:val="clear" w:color="auto" w:fill="auto"/>
            <w:noWrap/>
            <w:vAlign w:val="bottom"/>
            <w:hideMark/>
          </w:tcPr>
          <w:p w14:paraId="38B2FB15"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Chinook age composition</w:t>
            </w:r>
          </w:p>
        </w:tc>
      </w:tr>
      <w:tr w:rsidR="00A35A83" w:rsidRPr="00A35A83" w14:paraId="357B6872"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3D425BE5"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nil"/>
              <w:left w:val="nil"/>
              <w:bottom w:val="single" w:sz="4" w:space="0" w:color="auto"/>
              <w:right w:val="nil"/>
            </w:tcBorders>
            <w:shd w:val="clear" w:color="auto" w:fill="auto"/>
            <w:noWrap/>
            <w:vAlign w:val="bottom"/>
            <w:hideMark/>
          </w:tcPr>
          <w:p w14:paraId="35CC34DC"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 diet</w:t>
            </w:r>
          </w:p>
        </w:tc>
        <w:tc>
          <w:tcPr>
            <w:tcW w:w="1158" w:type="dxa"/>
            <w:tcBorders>
              <w:top w:val="nil"/>
              <w:left w:val="nil"/>
              <w:bottom w:val="single" w:sz="4" w:space="0" w:color="auto"/>
              <w:right w:val="nil"/>
            </w:tcBorders>
            <w:shd w:val="clear" w:color="auto" w:fill="auto"/>
            <w:noWrap/>
            <w:vAlign w:val="bottom"/>
            <w:hideMark/>
          </w:tcPr>
          <w:p w14:paraId="7614BF80"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smolt</w:t>
            </w:r>
          </w:p>
        </w:tc>
        <w:tc>
          <w:tcPr>
            <w:tcW w:w="1218" w:type="dxa"/>
            <w:tcBorders>
              <w:top w:val="nil"/>
              <w:left w:val="nil"/>
              <w:bottom w:val="single" w:sz="4" w:space="0" w:color="auto"/>
              <w:right w:val="nil"/>
            </w:tcBorders>
            <w:shd w:val="clear" w:color="auto" w:fill="auto"/>
            <w:noWrap/>
            <w:vAlign w:val="bottom"/>
            <w:hideMark/>
          </w:tcPr>
          <w:p w14:paraId="15037AB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one</w:t>
            </w:r>
          </w:p>
        </w:tc>
        <w:tc>
          <w:tcPr>
            <w:tcW w:w="1218" w:type="dxa"/>
            <w:tcBorders>
              <w:top w:val="nil"/>
              <w:left w:val="nil"/>
              <w:bottom w:val="single" w:sz="4" w:space="0" w:color="auto"/>
              <w:right w:val="nil"/>
            </w:tcBorders>
            <w:shd w:val="clear" w:color="auto" w:fill="auto"/>
            <w:noWrap/>
            <w:vAlign w:val="bottom"/>
            <w:hideMark/>
          </w:tcPr>
          <w:p w14:paraId="4186FFC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two</w:t>
            </w:r>
          </w:p>
        </w:tc>
        <w:tc>
          <w:tcPr>
            <w:tcW w:w="1218" w:type="dxa"/>
            <w:tcBorders>
              <w:top w:val="nil"/>
              <w:left w:val="nil"/>
              <w:bottom w:val="single" w:sz="4" w:space="0" w:color="auto"/>
              <w:right w:val="nil"/>
            </w:tcBorders>
            <w:shd w:val="clear" w:color="auto" w:fill="auto"/>
            <w:noWrap/>
            <w:vAlign w:val="bottom"/>
            <w:hideMark/>
          </w:tcPr>
          <w:p w14:paraId="730EDAC4" w14:textId="7796B936" w:rsidR="00A35A83" w:rsidRPr="00A35A83" w:rsidRDefault="001E2A0E"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t>
            </w:r>
            <w:r w:rsidR="00A35A83" w:rsidRPr="00A35A83">
              <w:rPr>
                <w:rFonts w:ascii="Calibri" w:eastAsia="Times New Roman" w:hAnsi="Calibri"/>
                <w:color w:val="000000"/>
                <w:sz w:val="22"/>
                <w:szCs w:val="22"/>
              </w:rPr>
              <w:t>hree</w:t>
            </w:r>
          </w:p>
        </w:tc>
        <w:tc>
          <w:tcPr>
            <w:tcW w:w="1218" w:type="dxa"/>
            <w:tcBorders>
              <w:top w:val="nil"/>
              <w:left w:val="nil"/>
              <w:bottom w:val="single" w:sz="4" w:space="0" w:color="auto"/>
              <w:right w:val="nil"/>
            </w:tcBorders>
            <w:shd w:val="clear" w:color="auto" w:fill="auto"/>
            <w:noWrap/>
            <w:vAlign w:val="bottom"/>
            <w:hideMark/>
          </w:tcPr>
          <w:p w14:paraId="1BEB85DE"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four</w:t>
            </w:r>
          </w:p>
        </w:tc>
      </w:tr>
      <w:tr w:rsidR="001A6681" w:rsidRPr="00A35A83" w14:paraId="2A18D8EA" w14:textId="77777777" w:rsidTr="007E29AB">
        <w:trPr>
          <w:trHeight w:val="300"/>
        </w:trPr>
        <w:tc>
          <w:tcPr>
            <w:tcW w:w="1638" w:type="dxa"/>
            <w:tcBorders>
              <w:top w:val="nil"/>
              <w:left w:val="nil"/>
              <w:bottom w:val="nil"/>
              <w:right w:val="nil"/>
            </w:tcBorders>
            <w:shd w:val="clear" w:color="auto" w:fill="auto"/>
            <w:noWrap/>
            <w:vAlign w:val="bottom"/>
            <w:hideMark/>
          </w:tcPr>
          <w:p w14:paraId="5A62AC3D"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harbor seals</w:t>
            </w:r>
          </w:p>
        </w:tc>
        <w:tc>
          <w:tcPr>
            <w:tcW w:w="972" w:type="dxa"/>
            <w:tcBorders>
              <w:top w:val="nil"/>
              <w:left w:val="nil"/>
              <w:bottom w:val="nil"/>
              <w:right w:val="nil"/>
            </w:tcBorders>
            <w:shd w:val="clear" w:color="auto" w:fill="auto"/>
            <w:noWrap/>
            <w:vAlign w:val="bottom"/>
            <w:hideMark/>
          </w:tcPr>
          <w:p w14:paraId="16767D4D"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6.8%</w:t>
            </w:r>
          </w:p>
        </w:tc>
        <w:tc>
          <w:tcPr>
            <w:tcW w:w="1158" w:type="dxa"/>
            <w:tcBorders>
              <w:top w:val="nil"/>
              <w:left w:val="nil"/>
              <w:bottom w:val="nil"/>
              <w:right w:val="nil"/>
            </w:tcBorders>
            <w:shd w:val="clear" w:color="auto" w:fill="auto"/>
            <w:noWrap/>
            <w:vAlign w:val="bottom"/>
            <w:hideMark/>
          </w:tcPr>
          <w:p w14:paraId="5AB19DFB" w14:textId="40D02BC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6B068A10" w14:textId="0D2BAD1D"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74EB6685" w14:textId="5F9CD9C5"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5C8ECF0" w14:textId="573149C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83666F7" w14:textId="258DADA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44BFA1E2" w14:textId="77777777" w:rsidTr="007E29AB">
        <w:trPr>
          <w:trHeight w:val="300"/>
        </w:trPr>
        <w:tc>
          <w:tcPr>
            <w:tcW w:w="1638" w:type="dxa"/>
            <w:tcBorders>
              <w:top w:val="nil"/>
              <w:left w:val="nil"/>
              <w:bottom w:val="nil"/>
              <w:right w:val="nil"/>
            </w:tcBorders>
            <w:shd w:val="clear" w:color="auto" w:fill="auto"/>
            <w:noWrap/>
            <w:vAlign w:val="bottom"/>
            <w:hideMark/>
          </w:tcPr>
          <w:p w14:paraId="164651EA"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Steller sea lion</w:t>
            </w:r>
          </w:p>
        </w:tc>
        <w:tc>
          <w:tcPr>
            <w:tcW w:w="972" w:type="dxa"/>
            <w:tcBorders>
              <w:top w:val="nil"/>
              <w:left w:val="nil"/>
              <w:bottom w:val="nil"/>
              <w:right w:val="nil"/>
            </w:tcBorders>
            <w:shd w:val="clear" w:color="auto" w:fill="auto"/>
            <w:noWrap/>
            <w:vAlign w:val="bottom"/>
            <w:hideMark/>
          </w:tcPr>
          <w:p w14:paraId="22C14DBC" w14:textId="7504387C"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4</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6CCFE2F6" w14:textId="2C19D03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7E42E402" w14:textId="07C42140"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67322F9D" w14:textId="351D0BD6"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B5982DD" w14:textId="75D9EB6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3FE1030" w14:textId="6D51285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07B0A9AE" w14:textId="77777777" w:rsidTr="007E29AB">
        <w:trPr>
          <w:trHeight w:val="300"/>
        </w:trPr>
        <w:tc>
          <w:tcPr>
            <w:tcW w:w="1638" w:type="dxa"/>
            <w:tcBorders>
              <w:top w:val="nil"/>
              <w:left w:val="nil"/>
              <w:bottom w:val="nil"/>
              <w:right w:val="nil"/>
            </w:tcBorders>
            <w:shd w:val="clear" w:color="auto" w:fill="auto"/>
            <w:noWrap/>
            <w:vAlign w:val="bottom"/>
            <w:hideMark/>
          </w:tcPr>
          <w:p w14:paraId="06B22788" w14:textId="5D84B19F"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Cal</w:t>
            </w:r>
            <w:r>
              <w:rPr>
                <w:rFonts w:ascii="Calibri" w:eastAsia="Times New Roman" w:hAnsi="Calibri"/>
                <w:color w:val="000000"/>
                <w:sz w:val="22"/>
                <w:szCs w:val="22"/>
              </w:rPr>
              <w:t>.</w:t>
            </w:r>
            <w:r w:rsidRPr="00A35A83">
              <w:rPr>
                <w:rFonts w:ascii="Calibri" w:eastAsia="Times New Roman" w:hAnsi="Calibri"/>
                <w:color w:val="000000"/>
                <w:sz w:val="22"/>
                <w:szCs w:val="22"/>
              </w:rPr>
              <w:t xml:space="preserve"> sea lion</w:t>
            </w:r>
          </w:p>
        </w:tc>
        <w:tc>
          <w:tcPr>
            <w:tcW w:w="972" w:type="dxa"/>
            <w:tcBorders>
              <w:top w:val="nil"/>
              <w:left w:val="nil"/>
              <w:bottom w:val="nil"/>
              <w:right w:val="nil"/>
            </w:tcBorders>
            <w:shd w:val="clear" w:color="auto" w:fill="auto"/>
            <w:noWrap/>
            <w:vAlign w:val="bottom"/>
            <w:hideMark/>
          </w:tcPr>
          <w:p w14:paraId="7BA34A5E" w14:textId="19AADF25"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1</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426900AB" w14:textId="469F06E4"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16.0%</w:t>
            </w:r>
          </w:p>
        </w:tc>
        <w:tc>
          <w:tcPr>
            <w:tcW w:w="1218" w:type="dxa"/>
            <w:tcBorders>
              <w:top w:val="nil"/>
              <w:left w:val="nil"/>
              <w:bottom w:val="nil"/>
              <w:right w:val="nil"/>
            </w:tcBorders>
            <w:shd w:val="clear" w:color="auto" w:fill="auto"/>
            <w:noWrap/>
            <w:vAlign w:val="bottom"/>
            <w:hideMark/>
          </w:tcPr>
          <w:p w14:paraId="514B7829" w14:textId="5DD82268"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74DA724" w14:textId="47ACD7D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911FFA5" w14:textId="4CE1D1D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2289488A" w14:textId="0E3CD4F1"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r>
      <w:tr w:rsidR="001A6681" w:rsidRPr="00A35A83" w14:paraId="2EB92101"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1F6A3FFF"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killer whale</w:t>
            </w:r>
          </w:p>
        </w:tc>
        <w:tc>
          <w:tcPr>
            <w:tcW w:w="972" w:type="dxa"/>
            <w:tcBorders>
              <w:top w:val="nil"/>
              <w:left w:val="nil"/>
              <w:bottom w:val="single" w:sz="4" w:space="0" w:color="auto"/>
              <w:right w:val="nil"/>
            </w:tcBorders>
            <w:shd w:val="clear" w:color="auto" w:fill="auto"/>
            <w:noWrap/>
            <w:vAlign w:val="bottom"/>
            <w:hideMark/>
          </w:tcPr>
          <w:p w14:paraId="4A25CD90"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51-95%</w:t>
            </w:r>
          </w:p>
        </w:tc>
        <w:tc>
          <w:tcPr>
            <w:tcW w:w="1158" w:type="dxa"/>
            <w:tcBorders>
              <w:top w:val="nil"/>
              <w:left w:val="nil"/>
              <w:bottom w:val="single" w:sz="4" w:space="0" w:color="auto"/>
              <w:right w:val="nil"/>
            </w:tcBorders>
            <w:shd w:val="clear" w:color="auto" w:fill="auto"/>
            <w:noWrap/>
            <w:vAlign w:val="bottom"/>
            <w:hideMark/>
          </w:tcPr>
          <w:p w14:paraId="274BE26F" w14:textId="4EC1EA3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0.0%</w:t>
            </w:r>
          </w:p>
        </w:tc>
        <w:tc>
          <w:tcPr>
            <w:tcW w:w="1218" w:type="dxa"/>
            <w:tcBorders>
              <w:top w:val="nil"/>
              <w:left w:val="nil"/>
              <w:bottom w:val="single" w:sz="4" w:space="0" w:color="auto"/>
              <w:right w:val="nil"/>
            </w:tcBorders>
            <w:shd w:val="clear" w:color="auto" w:fill="auto"/>
            <w:noWrap/>
            <w:vAlign w:val="bottom"/>
            <w:hideMark/>
          </w:tcPr>
          <w:p w14:paraId="253A7CFD" w14:textId="0043BA9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2.0%</w:t>
            </w:r>
          </w:p>
        </w:tc>
        <w:tc>
          <w:tcPr>
            <w:tcW w:w="1218" w:type="dxa"/>
            <w:tcBorders>
              <w:top w:val="nil"/>
              <w:left w:val="nil"/>
              <w:bottom w:val="single" w:sz="4" w:space="0" w:color="auto"/>
              <w:right w:val="nil"/>
            </w:tcBorders>
            <w:shd w:val="clear" w:color="auto" w:fill="auto"/>
            <w:noWrap/>
            <w:vAlign w:val="bottom"/>
            <w:hideMark/>
          </w:tcPr>
          <w:p w14:paraId="4FD9C662" w14:textId="415B096E"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18.0%</w:t>
            </w:r>
          </w:p>
        </w:tc>
        <w:tc>
          <w:tcPr>
            <w:tcW w:w="1218" w:type="dxa"/>
            <w:tcBorders>
              <w:top w:val="nil"/>
              <w:left w:val="nil"/>
              <w:bottom w:val="single" w:sz="4" w:space="0" w:color="auto"/>
              <w:right w:val="nil"/>
            </w:tcBorders>
            <w:shd w:val="clear" w:color="auto" w:fill="auto"/>
            <w:noWrap/>
            <w:vAlign w:val="bottom"/>
            <w:hideMark/>
          </w:tcPr>
          <w:p w14:paraId="709C7A96" w14:textId="5C85861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55.0%</w:t>
            </w:r>
          </w:p>
        </w:tc>
        <w:tc>
          <w:tcPr>
            <w:tcW w:w="1218" w:type="dxa"/>
            <w:tcBorders>
              <w:top w:val="nil"/>
              <w:left w:val="nil"/>
              <w:bottom w:val="single" w:sz="4" w:space="0" w:color="auto"/>
              <w:right w:val="nil"/>
            </w:tcBorders>
            <w:shd w:val="clear" w:color="auto" w:fill="auto"/>
            <w:noWrap/>
            <w:vAlign w:val="bottom"/>
            <w:hideMark/>
          </w:tcPr>
          <w:p w14:paraId="3E17B64B" w14:textId="09772E3A"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25.0%</w:t>
            </w:r>
          </w:p>
        </w:tc>
      </w:tr>
    </w:tbl>
    <w:p w14:paraId="44E34950" w14:textId="77777777" w:rsidR="00A35A83" w:rsidRPr="00EA154C" w:rsidRDefault="00A35A83" w:rsidP="00EA154C"/>
    <w:p w14:paraId="42E8CC45" w14:textId="427A22BE" w:rsidR="00D65319" w:rsidRDefault="00D65319">
      <w:pPr>
        <w:spacing w:before="0" w:after="0" w:line="240" w:lineRule="auto"/>
        <w:ind w:firstLine="0"/>
      </w:pPr>
      <w:r>
        <w:br w:type="page"/>
      </w:r>
    </w:p>
    <w:p w14:paraId="1EEFDA5B" w14:textId="2FC5C38B" w:rsidR="00B93AB7" w:rsidRDefault="00D65319" w:rsidP="00AB4B13">
      <w:bookmarkStart w:id="230" w:name="_Ref444596282"/>
      <w:r>
        <w:lastRenderedPageBreak/>
        <w:t xml:space="preserve">Table </w:t>
      </w:r>
      <w:r w:rsidR="00B12E16">
        <w:fldChar w:fldCharType="begin"/>
      </w:r>
      <w:r w:rsidR="00B12E16">
        <w:instrText xml:space="preserve"> SEQ Table \* ARABIC </w:instrText>
      </w:r>
      <w:r w:rsidR="00B12E16">
        <w:fldChar w:fldCharType="separate"/>
      </w:r>
      <w:r w:rsidR="00731691">
        <w:rPr>
          <w:noProof/>
        </w:rPr>
        <w:t>6</w:t>
      </w:r>
      <w:r w:rsidR="00B12E16">
        <w:rPr>
          <w:noProof/>
        </w:rPr>
        <w:fldChar w:fldCharType="end"/>
      </w:r>
      <w:bookmarkEnd w:id="230"/>
      <w:r>
        <w:t>.  Maximum daily energetic demands by sex for adult predator</w:t>
      </w:r>
      <w:r w:rsidR="00055201">
        <w:t>s</w:t>
      </w:r>
      <w:r>
        <w:t xml:space="preserve">, and the maximum daily </w:t>
      </w:r>
      <w:r w:rsidR="00055201">
        <w:t xml:space="preserve">number </w:t>
      </w:r>
      <w:r>
        <w:t>of juvenile and adult Chinook salmon</w:t>
      </w:r>
      <w:r w:rsidR="00055201">
        <w:t xml:space="preserve"> that are consumed.</w:t>
      </w:r>
    </w:p>
    <w:tbl>
      <w:tblPr>
        <w:tblW w:w="9592" w:type="dxa"/>
        <w:tblLook w:val="04A0" w:firstRow="1" w:lastRow="0" w:firstColumn="1" w:lastColumn="0" w:noHBand="0" w:noVBand="1"/>
      </w:tblPr>
      <w:tblGrid>
        <w:gridCol w:w="2070"/>
        <w:gridCol w:w="1210"/>
        <w:gridCol w:w="1580"/>
        <w:gridCol w:w="266"/>
        <w:gridCol w:w="944"/>
        <w:gridCol w:w="1296"/>
        <w:gridCol w:w="266"/>
        <w:gridCol w:w="884"/>
        <w:gridCol w:w="1076"/>
      </w:tblGrid>
      <w:tr w:rsidR="00D65319" w:rsidRPr="00D65319" w14:paraId="29CA704F" w14:textId="77777777" w:rsidTr="001A6681">
        <w:trPr>
          <w:trHeight w:val="300"/>
        </w:trPr>
        <w:tc>
          <w:tcPr>
            <w:tcW w:w="2070" w:type="dxa"/>
            <w:tcBorders>
              <w:top w:val="single" w:sz="4" w:space="0" w:color="auto"/>
              <w:left w:val="nil"/>
              <w:bottom w:val="nil"/>
              <w:right w:val="nil"/>
            </w:tcBorders>
            <w:shd w:val="clear" w:color="auto" w:fill="auto"/>
            <w:noWrap/>
            <w:vAlign w:val="bottom"/>
            <w:hideMark/>
          </w:tcPr>
          <w:p w14:paraId="14ACAABB"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790" w:type="dxa"/>
            <w:gridSpan w:val="2"/>
            <w:tcBorders>
              <w:top w:val="single" w:sz="4" w:space="0" w:color="auto"/>
              <w:left w:val="nil"/>
              <w:bottom w:val="single" w:sz="4" w:space="0" w:color="auto"/>
              <w:right w:val="nil"/>
            </w:tcBorders>
            <w:shd w:val="clear" w:color="auto" w:fill="auto"/>
            <w:noWrap/>
            <w:vAlign w:val="bottom"/>
            <w:hideMark/>
          </w:tcPr>
          <w:p w14:paraId="3F1E94F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Daily energy demands (kcal)</w:t>
            </w:r>
          </w:p>
        </w:tc>
        <w:tc>
          <w:tcPr>
            <w:tcW w:w="266" w:type="dxa"/>
            <w:tcBorders>
              <w:top w:val="single" w:sz="4" w:space="0" w:color="auto"/>
              <w:left w:val="nil"/>
              <w:bottom w:val="nil"/>
              <w:right w:val="nil"/>
            </w:tcBorders>
            <w:shd w:val="clear" w:color="auto" w:fill="auto"/>
            <w:noWrap/>
            <w:vAlign w:val="bottom"/>
            <w:hideMark/>
          </w:tcPr>
          <w:p w14:paraId="134570B8"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A020407" w14:textId="397D8445"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Juvenile</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c>
          <w:tcPr>
            <w:tcW w:w="266" w:type="dxa"/>
            <w:tcBorders>
              <w:top w:val="single" w:sz="4" w:space="0" w:color="auto"/>
              <w:left w:val="nil"/>
              <w:bottom w:val="nil"/>
              <w:right w:val="nil"/>
            </w:tcBorders>
            <w:shd w:val="clear" w:color="auto" w:fill="auto"/>
            <w:noWrap/>
            <w:vAlign w:val="bottom"/>
            <w:hideMark/>
          </w:tcPr>
          <w:p w14:paraId="6A6181CB"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1960" w:type="dxa"/>
            <w:gridSpan w:val="2"/>
            <w:tcBorders>
              <w:top w:val="single" w:sz="4" w:space="0" w:color="auto"/>
              <w:left w:val="nil"/>
              <w:bottom w:val="single" w:sz="4" w:space="0" w:color="auto"/>
              <w:right w:val="nil"/>
            </w:tcBorders>
            <w:shd w:val="clear" w:color="auto" w:fill="auto"/>
            <w:noWrap/>
            <w:vAlign w:val="bottom"/>
            <w:hideMark/>
          </w:tcPr>
          <w:p w14:paraId="39BD2F40" w14:textId="1F481087"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Adult</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r>
      <w:tr w:rsidR="00D65319" w:rsidRPr="00D65319" w14:paraId="2DC983A6" w14:textId="77777777" w:rsidTr="001A6681">
        <w:trPr>
          <w:trHeight w:val="300"/>
        </w:trPr>
        <w:tc>
          <w:tcPr>
            <w:tcW w:w="2070" w:type="dxa"/>
            <w:tcBorders>
              <w:top w:val="nil"/>
              <w:left w:val="nil"/>
              <w:bottom w:val="single" w:sz="4" w:space="0" w:color="auto"/>
              <w:right w:val="nil"/>
            </w:tcBorders>
            <w:shd w:val="clear" w:color="auto" w:fill="auto"/>
            <w:noWrap/>
            <w:vAlign w:val="center"/>
            <w:hideMark/>
          </w:tcPr>
          <w:p w14:paraId="56435A2B" w14:textId="77777777" w:rsidR="00D65319" w:rsidRPr="00D65319" w:rsidRDefault="00D65319" w:rsidP="00D65319">
            <w:pPr>
              <w:spacing w:before="0" w:after="0" w:line="240" w:lineRule="auto"/>
              <w:ind w:firstLine="0"/>
              <w:rPr>
                <w:rFonts w:ascii="Lucida Console" w:eastAsia="Times New Roman" w:hAnsi="Lucida Console"/>
                <w:color w:val="000000"/>
                <w:sz w:val="20"/>
                <w:szCs w:val="20"/>
              </w:rPr>
            </w:pPr>
            <w:r w:rsidRPr="00D65319">
              <w:rPr>
                <w:rFonts w:ascii="Lucida Console" w:eastAsia="Times New Roman" w:hAnsi="Lucida Console"/>
                <w:color w:val="000000"/>
                <w:sz w:val="20"/>
                <w:szCs w:val="20"/>
              </w:rPr>
              <w:t> </w:t>
            </w:r>
          </w:p>
        </w:tc>
        <w:tc>
          <w:tcPr>
            <w:tcW w:w="1210" w:type="dxa"/>
            <w:tcBorders>
              <w:top w:val="nil"/>
              <w:left w:val="nil"/>
              <w:bottom w:val="single" w:sz="4" w:space="0" w:color="auto"/>
              <w:right w:val="nil"/>
            </w:tcBorders>
            <w:shd w:val="clear" w:color="auto" w:fill="auto"/>
            <w:noWrap/>
            <w:vAlign w:val="bottom"/>
            <w:hideMark/>
          </w:tcPr>
          <w:p w14:paraId="70E70ACB" w14:textId="2AAECD22"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m</w:t>
            </w:r>
            <w:r w:rsidR="00D65319" w:rsidRPr="00D65319">
              <w:rPr>
                <w:rFonts w:ascii="Calibri" w:eastAsia="Times New Roman" w:hAnsi="Calibri"/>
                <w:color w:val="000000"/>
                <w:sz w:val="22"/>
                <w:szCs w:val="22"/>
              </w:rPr>
              <w:t>ale</w:t>
            </w:r>
          </w:p>
        </w:tc>
        <w:tc>
          <w:tcPr>
            <w:tcW w:w="1580" w:type="dxa"/>
            <w:tcBorders>
              <w:top w:val="nil"/>
              <w:left w:val="nil"/>
              <w:bottom w:val="single" w:sz="4" w:space="0" w:color="auto"/>
              <w:right w:val="nil"/>
            </w:tcBorders>
            <w:shd w:val="clear" w:color="auto" w:fill="auto"/>
            <w:noWrap/>
            <w:vAlign w:val="bottom"/>
            <w:hideMark/>
          </w:tcPr>
          <w:p w14:paraId="6A96128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c>
          <w:tcPr>
            <w:tcW w:w="266" w:type="dxa"/>
            <w:tcBorders>
              <w:top w:val="nil"/>
              <w:left w:val="nil"/>
              <w:bottom w:val="single" w:sz="4" w:space="0" w:color="auto"/>
              <w:right w:val="nil"/>
            </w:tcBorders>
            <w:shd w:val="clear" w:color="auto" w:fill="auto"/>
            <w:noWrap/>
            <w:vAlign w:val="bottom"/>
            <w:hideMark/>
          </w:tcPr>
          <w:p w14:paraId="1A514D10"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944" w:type="dxa"/>
            <w:tcBorders>
              <w:top w:val="nil"/>
              <w:left w:val="nil"/>
              <w:bottom w:val="single" w:sz="4" w:space="0" w:color="auto"/>
              <w:right w:val="nil"/>
            </w:tcBorders>
            <w:shd w:val="clear" w:color="auto" w:fill="auto"/>
            <w:noWrap/>
            <w:vAlign w:val="bottom"/>
            <w:hideMark/>
          </w:tcPr>
          <w:p w14:paraId="3C0622FF"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296" w:type="dxa"/>
            <w:tcBorders>
              <w:top w:val="nil"/>
              <w:left w:val="nil"/>
              <w:bottom w:val="single" w:sz="4" w:space="0" w:color="auto"/>
              <w:right w:val="nil"/>
            </w:tcBorders>
            <w:shd w:val="clear" w:color="auto" w:fill="auto"/>
            <w:noWrap/>
            <w:vAlign w:val="bottom"/>
            <w:hideMark/>
          </w:tcPr>
          <w:p w14:paraId="527975B7" w14:textId="0F004CC6"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f</w:t>
            </w:r>
            <w:r w:rsidR="00D65319" w:rsidRPr="00D65319">
              <w:rPr>
                <w:rFonts w:ascii="Calibri" w:eastAsia="Times New Roman" w:hAnsi="Calibri"/>
                <w:color w:val="000000"/>
                <w:sz w:val="22"/>
                <w:szCs w:val="22"/>
              </w:rPr>
              <w:t>emale</w:t>
            </w:r>
          </w:p>
        </w:tc>
        <w:tc>
          <w:tcPr>
            <w:tcW w:w="266" w:type="dxa"/>
            <w:tcBorders>
              <w:top w:val="nil"/>
              <w:left w:val="nil"/>
              <w:bottom w:val="single" w:sz="4" w:space="0" w:color="auto"/>
              <w:right w:val="nil"/>
            </w:tcBorders>
            <w:shd w:val="clear" w:color="auto" w:fill="auto"/>
            <w:noWrap/>
            <w:vAlign w:val="bottom"/>
            <w:hideMark/>
          </w:tcPr>
          <w:p w14:paraId="18A5C899"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884" w:type="dxa"/>
            <w:tcBorders>
              <w:top w:val="nil"/>
              <w:left w:val="nil"/>
              <w:bottom w:val="single" w:sz="4" w:space="0" w:color="auto"/>
              <w:right w:val="nil"/>
            </w:tcBorders>
            <w:shd w:val="clear" w:color="auto" w:fill="auto"/>
            <w:noWrap/>
            <w:vAlign w:val="bottom"/>
            <w:hideMark/>
          </w:tcPr>
          <w:p w14:paraId="2B0D444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076" w:type="dxa"/>
            <w:tcBorders>
              <w:top w:val="nil"/>
              <w:left w:val="nil"/>
              <w:bottom w:val="single" w:sz="4" w:space="0" w:color="auto"/>
              <w:right w:val="nil"/>
            </w:tcBorders>
            <w:shd w:val="clear" w:color="auto" w:fill="auto"/>
            <w:noWrap/>
            <w:vAlign w:val="bottom"/>
            <w:hideMark/>
          </w:tcPr>
          <w:p w14:paraId="37009E6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r>
      <w:tr w:rsidR="001A6681" w:rsidRPr="00D65319" w14:paraId="342B7955" w14:textId="77777777" w:rsidTr="007E29AB">
        <w:trPr>
          <w:trHeight w:val="300"/>
        </w:trPr>
        <w:tc>
          <w:tcPr>
            <w:tcW w:w="2070" w:type="dxa"/>
            <w:tcBorders>
              <w:top w:val="nil"/>
              <w:left w:val="nil"/>
              <w:bottom w:val="nil"/>
              <w:right w:val="nil"/>
            </w:tcBorders>
            <w:shd w:val="clear" w:color="auto" w:fill="auto"/>
            <w:noWrap/>
            <w:vAlign w:val="bottom"/>
            <w:hideMark/>
          </w:tcPr>
          <w:p w14:paraId="26CC53EB"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harbor seals</w:t>
            </w:r>
          </w:p>
        </w:tc>
        <w:tc>
          <w:tcPr>
            <w:tcW w:w="1210" w:type="dxa"/>
            <w:tcBorders>
              <w:top w:val="nil"/>
              <w:left w:val="nil"/>
              <w:bottom w:val="nil"/>
              <w:right w:val="nil"/>
            </w:tcBorders>
            <w:shd w:val="clear" w:color="auto" w:fill="auto"/>
            <w:noWrap/>
            <w:vAlign w:val="center"/>
            <w:hideMark/>
          </w:tcPr>
          <w:p w14:paraId="07BC2555" w14:textId="3C352E2E"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Lucida Console" w:hAnsi="Lucida Console"/>
                <w:color w:val="000000"/>
                <w:sz w:val="20"/>
                <w:szCs w:val="20"/>
              </w:rPr>
              <w:t>3,563</w:t>
            </w:r>
          </w:p>
        </w:tc>
        <w:tc>
          <w:tcPr>
            <w:tcW w:w="1580" w:type="dxa"/>
            <w:tcBorders>
              <w:top w:val="nil"/>
              <w:left w:val="nil"/>
              <w:bottom w:val="nil"/>
              <w:right w:val="nil"/>
            </w:tcBorders>
            <w:shd w:val="clear" w:color="auto" w:fill="auto"/>
            <w:noWrap/>
            <w:vAlign w:val="bottom"/>
            <w:hideMark/>
          </w:tcPr>
          <w:p w14:paraId="57F0E1E1" w14:textId="5F395CA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3,539</w:t>
            </w:r>
          </w:p>
        </w:tc>
        <w:tc>
          <w:tcPr>
            <w:tcW w:w="266" w:type="dxa"/>
            <w:tcBorders>
              <w:top w:val="nil"/>
              <w:left w:val="nil"/>
              <w:bottom w:val="nil"/>
              <w:right w:val="nil"/>
            </w:tcBorders>
            <w:shd w:val="clear" w:color="auto" w:fill="auto"/>
            <w:noWrap/>
            <w:vAlign w:val="bottom"/>
            <w:hideMark/>
          </w:tcPr>
          <w:p w14:paraId="4F1650D3"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2627918F" w14:textId="4B3F51C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5.32</w:t>
            </w:r>
          </w:p>
        </w:tc>
        <w:tc>
          <w:tcPr>
            <w:tcW w:w="1296" w:type="dxa"/>
            <w:tcBorders>
              <w:top w:val="nil"/>
              <w:left w:val="nil"/>
              <w:bottom w:val="nil"/>
              <w:right w:val="nil"/>
            </w:tcBorders>
            <w:shd w:val="clear" w:color="auto" w:fill="auto"/>
            <w:noWrap/>
            <w:vAlign w:val="bottom"/>
            <w:hideMark/>
          </w:tcPr>
          <w:p w14:paraId="5707EBCC" w14:textId="57320AA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5.37</w:t>
            </w:r>
          </w:p>
        </w:tc>
        <w:tc>
          <w:tcPr>
            <w:tcW w:w="266" w:type="dxa"/>
            <w:tcBorders>
              <w:top w:val="nil"/>
              <w:left w:val="nil"/>
              <w:bottom w:val="nil"/>
              <w:right w:val="nil"/>
            </w:tcBorders>
            <w:shd w:val="clear" w:color="auto" w:fill="auto"/>
            <w:noWrap/>
            <w:vAlign w:val="bottom"/>
            <w:hideMark/>
          </w:tcPr>
          <w:p w14:paraId="65EDCA9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E813E98" w14:textId="35CE7E3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c>
          <w:tcPr>
            <w:tcW w:w="1076" w:type="dxa"/>
            <w:tcBorders>
              <w:top w:val="nil"/>
              <w:left w:val="nil"/>
              <w:bottom w:val="nil"/>
              <w:right w:val="nil"/>
            </w:tcBorders>
            <w:shd w:val="clear" w:color="auto" w:fill="auto"/>
            <w:noWrap/>
            <w:vAlign w:val="bottom"/>
            <w:hideMark/>
          </w:tcPr>
          <w:p w14:paraId="6F4B3B36" w14:textId="4DCC882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r>
      <w:tr w:rsidR="001A6681" w:rsidRPr="00D65319" w14:paraId="35EA12DA" w14:textId="77777777" w:rsidTr="001A6681">
        <w:trPr>
          <w:trHeight w:val="300"/>
        </w:trPr>
        <w:tc>
          <w:tcPr>
            <w:tcW w:w="2070" w:type="dxa"/>
            <w:tcBorders>
              <w:top w:val="nil"/>
              <w:left w:val="nil"/>
              <w:bottom w:val="nil"/>
              <w:right w:val="nil"/>
            </w:tcBorders>
            <w:shd w:val="clear" w:color="auto" w:fill="auto"/>
            <w:noWrap/>
            <w:vAlign w:val="bottom"/>
            <w:hideMark/>
          </w:tcPr>
          <w:p w14:paraId="02DA8F52"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Steller sea lion</w:t>
            </w:r>
          </w:p>
        </w:tc>
        <w:tc>
          <w:tcPr>
            <w:tcW w:w="1210" w:type="dxa"/>
            <w:tcBorders>
              <w:top w:val="nil"/>
              <w:left w:val="nil"/>
              <w:bottom w:val="nil"/>
              <w:right w:val="nil"/>
            </w:tcBorders>
            <w:shd w:val="clear" w:color="auto" w:fill="auto"/>
            <w:noWrap/>
            <w:vAlign w:val="bottom"/>
            <w:hideMark/>
          </w:tcPr>
          <w:p w14:paraId="15B8DD50" w14:textId="36A4202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42,343</w:t>
            </w:r>
          </w:p>
        </w:tc>
        <w:tc>
          <w:tcPr>
            <w:tcW w:w="1580" w:type="dxa"/>
            <w:tcBorders>
              <w:top w:val="nil"/>
              <w:left w:val="nil"/>
              <w:bottom w:val="nil"/>
              <w:right w:val="nil"/>
            </w:tcBorders>
            <w:shd w:val="clear" w:color="auto" w:fill="auto"/>
            <w:noWrap/>
            <w:vAlign w:val="bottom"/>
            <w:hideMark/>
          </w:tcPr>
          <w:p w14:paraId="700EF318" w14:textId="2579B9AC"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25,005</w:t>
            </w:r>
          </w:p>
        </w:tc>
        <w:tc>
          <w:tcPr>
            <w:tcW w:w="266" w:type="dxa"/>
            <w:tcBorders>
              <w:top w:val="nil"/>
              <w:left w:val="nil"/>
              <w:bottom w:val="nil"/>
              <w:right w:val="nil"/>
            </w:tcBorders>
            <w:shd w:val="clear" w:color="auto" w:fill="auto"/>
            <w:noWrap/>
            <w:vAlign w:val="bottom"/>
            <w:hideMark/>
          </w:tcPr>
          <w:p w14:paraId="0890D6EF"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7924200" w14:textId="68BDF7B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2.</w:t>
            </w:r>
            <w:r>
              <w:rPr>
                <w:rFonts w:ascii="Calibri" w:eastAsia="Times New Roman" w:hAnsi="Calibri"/>
                <w:color w:val="000000"/>
                <w:sz w:val="22"/>
                <w:szCs w:val="22"/>
              </w:rPr>
              <w:t>09</w:t>
            </w:r>
          </w:p>
        </w:tc>
        <w:tc>
          <w:tcPr>
            <w:tcW w:w="1296" w:type="dxa"/>
            <w:tcBorders>
              <w:top w:val="nil"/>
              <w:left w:val="nil"/>
              <w:bottom w:val="nil"/>
              <w:right w:val="nil"/>
            </w:tcBorders>
            <w:shd w:val="clear" w:color="auto" w:fill="auto"/>
            <w:noWrap/>
            <w:vAlign w:val="bottom"/>
            <w:hideMark/>
          </w:tcPr>
          <w:p w14:paraId="00FAD62A" w14:textId="5AD588F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24</w:t>
            </w:r>
          </w:p>
        </w:tc>
        <w:tc>
          <w:tcPr>
            <w:tcW w:w="266" w:type="dxa"/>
            <w:tcBorders>
              <w:top w:val="nil"/>
              <w:left w:val="nil"/>
              <w:bottom w:val="nil"/>
              <w:right w:val="nil"/>
            </w:tcBorders>
            <w:shd w:val="clear" w:color="auto" w:fill="auto"/>
            <w:noWrap/>
            <w:vAlign w:val="bottom"/>
            <w:hideMark/>
          </w:tcPr>
          <w:p w14:paraId="31F6CCC5"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41A6E4B" w14:textId="77777777"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0.25</w:t>
            </w:r>
          </w:p>
        </w:tc>
        <w:tc>
          <w:tcPr>
            <w:tcW w:w="1076" w:type="dxa"/>
            <w:tcBorders>
              <w:top w:val="nil"/>
              <w:left w:val="nil"/>
              <w:bottom w:val="nil"/>
              <w:right w:val="nil"/>
            </w:tcBorders>
            <w:shd w:val="clear" w:color="auto" w:fill="auto"/>
            <w:noWrap/>
            <w:vAlign w:val="bottom"/>
            <w:hideMark/>
          </w:tcPr>
          <w:p w14:paraId="65061896" w14:textId="4CF34E6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5</w:t>
            </w:r>
          </w:p>
        </w:tc>
      </w:tr>
      <w:tr w:rsidR="001A6681" w:rsidRPr="00D65319" w14:paraId="7E248E83" w14:textId="77777777" w:rsidTr="001A6681">
        <w:trPr>
          <w:trHeight w:val="300"/>
        </w:trPr>
        <w:tc>
          <w:tcPr>
            <w:tcW w:w="2070" w:type="dxa"/>
            <w:tcBorders>
              <w:top w:val="nil"/>
              <w:left w:val="nil"/>
              <w:bottom w:val="nil"/>
              <w:right w:val="nil"/>
            </w:tcBorders>
            <w:shd w:val="clear" w:color="auto" w:fill="auto"/>
            <w:noWrap/>
            <w:vAlign w:val="bottom"/>
            <w:hideMark/>
          </w:tcPr>
          <w:p w14:paraId="6FE1FF4C"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California sea lion</w:t>
            </w:r>
          </w:p>
        </w:tc>
        <w:tc>
          <w:tcPr>
            <w:tcW w:w="1210" w:type="dxa"/>
            <w:tcBorders>
              <w:top w:val="nil"/>
              <w:left w:val="nil"/>
              <w:bottom w:val="nil"/>
              <w:right w:val="nil"/>
            </w:tcBorders>
            <w:shd w:val="clear" w:color="auto" w:fill="auto"/>
            <w:noWrap/>
            <w:vAlign w:val="bottom"/>
            <w:hideMark/>
          </w:tcPr>
          <w:p w14:paraId="4C0BF919" w14:textId="49D4D21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22,803</w:t>
            </w:r>
          </w:p>
        </w:tc>
        <w:tc>
          <w:tcPr>
            <w:tcW w:w="1580" w:type="dxa"/>
            <w:tcBorders>
              <w:top w:val="nil"/>
              <w:left w:val="nil"/>
              <w:bottom w:val="nil"/>
              <w:right w:val="nil"/>
            </w:tcBorders>
            <w:shd w:val="clear" w:color="auto" w:fill="auto"/>
            <w:noWrap/>
            <w:vAlign w:val="bottom"/>
            <w:hideMark/>
          </w:tcPr>
          <w:p w14:paraId="026022E8" w14:textId="048D0864"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8,626</w:t>
            </w:r>
          </w:p>
        </w:tc>
        <w:tc>
          <w:tcPr>
            <w:tcW w:w="266" w:type="dxa"/>
            <w:tcBorders>
              <w:top w:val="nil"/>
              <w:left w:val="nil"/>
              <w:bottom w:val="nil"/>
              <w:right w:val="nil"/>
            </w:tcBorders>
            <w:shd w:val="clear" w:color="auto" w:fill="auto"/>
            <w:noWrap/>
            <w:vAlign w:val="bottom"/>
            <w:hideMark/>
          </w:tcPr>
          <w:p w14:paraId="3D27C43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99E888F" w14:textId="318788BF"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w:t>
            </w:r>
            <w:r>
              <w:rPr>
                <w:rFonts w:ascii="Calibri" w:eastAsia="Times New Roman" w:hAnsi="Calibri"/>
                <w:color w:val="000000"/>
                <w:sz w:val="22"/>
                <w:szCs w:val="22"/>
              </w:rPr>
              <w:t>6</w:t>
            </w:r>
          </w:p>
        </w:tc>
        <w:tc>
          <w:tcPr>
            <w:tcW w:w="1296" w:type="dxa"/>
            <w:tcBorders>
              <w:top w:val="nil"/>
              <w:left w:val="nil"/>
              <w:bottom w:val="nil"/>
              <w:right w:val="nil"/>
            </w:tcBorders>
            <w:shd w:val="clear" w:color="auto" w:fill="auto"/>
            <w:noWrap/>
            <w:vAlign w:val="bottom"/>
            <w:hideMark/>
          </w:tcPr>
          <w:p w14:paraId="11E9B0FD" w14:textId="2D12CE5C"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nil"/>
              <w:right w:val="nil"/>
            </w:tcBorders>
            <w:shd w:val="clear" w:color="auto" w:fill="auto"/>
            <w:noWrap/>
            <w:vAlign w:val="bottom"/>
            <w:hideMark/>
          </w:tcPr>
          <w:p w14:paraId="4D37A7FC"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B3452B9" w14:textId="3795C58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4</w:t>
            </w:r>
          </w:p>
        </w:tc>
        <w:tc>
          <w:tcPr>
            <w:tcW w:w="1076" w:type="dxa"/>
            <w:tcBorders>
              <w:top w:val="nil"/>
              <w:left w:val="nil"/>
              <w:bottom w:val="nil"/>
              <w:right w:val="nil"/>
            </w:tcBorders>
            <w:shd w:val="clear" w:color="auto" w:fill="auto"/>
            <w:noWrap/>
            <w:vAlign w:val="bottom"/>
            <w:hideMark/>
          </w:tcPr>
          <w:p w14:paraId="51567DCA" w14:textId="5C351A86"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r>
      <w:tr w:rsidR="001A6681" w:rsidRPr="00D65319" w14:paraId="75584553" w14:textId="77777777" w:rsidTr="001A6681">
        <w:trPr>
          <w:trHeight w:val="300"/>
        </w:trPr>
        <w:tc>
          <w:tcPr>
            <w:tcW w:w="2070" w:type="dxa"/>
            <w:tcBorders>
              <w:top w:val="nil"/>
              <w:left w:val="nil"/>
              <w:bottom w:val="single" w:sz="4" w:space="0" w:color="auto"/>
              <w:right w:val="nil"/>
            </w:tcBorders>
            <w:shd w:val="clear" w:color="auto" w:fill="auto"/>
            <w:noWrap/>
            <w:vAlign w:val="bottom"/>
            <w:hideMark/>
          </w:tcPr>
          <w:p w14:paraId="5B7C3984"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killer whale</w:t>
            </w:r>
          </w:p>
        </w:tc>
        <w:tc>
          <w:tcPr>
            <w:tcW w:w="1210" w:type="dxa"/>
            <w:tcBorders>
              <w:top w:val="nil"/>
              <w:left w:val="nil"/>
              <w:bottom w:val="single" w:sz="4" w:space="0" w:color="auto"/>
              <w:right w:val="nil"/>
            </w:tcBorders>
            <w:shd w:val="clear" w:color="auto" w:fill="auto"/>
            <w:noWrap/>
            <w:vAlign w:val="bottom"/>
            <w:hideMark/>
          </w:tcPr>
          <w:p w14:paraId="47B75598" w14:textId="07C6AF99"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247,364</w:t>
            </w:r>
          </w:p>
        </w:tc>
        <w:tc>
          <w:tcPr>
            <w:tcW w:w="1580" w:type="dxa"/>
            <w:tcBorders>
              <w:top w:val="nil"/>
              <w:left w:val="nil"/>
              <w:bottom w:val="single" w:sz="4" w:space="0" w:color="auto"/>
              <w:right w:val="nil"/>
            </w:tcBorders>
            <w:shd w:val="clear" w:color="auto" w:fill="auto"/>
            <w:noWrap/>
            <w:vAlign w:val="bottom"/>
            <w:hideMark/>
          </w:tcPr>
          <w:p w14:paraId="5F5B7D7C" w14:textId="1A9206B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199,905</w:t>
            </w:r>
          </w:p>
        </w:tc>
        <w:tc>
          <w:tcPr>
            <w:tcW w:w="266" w:type="dxa"/>
            <w:tcBorders>
              <w:top w:val="nil"/>
              <w:left w:val="nil"/>
              <w:bottom w:val="single" w:sz="4" w:space="0" w:color="auto"/>
              <w:right w:val="nil"/>
            </w:tcBorders>
            <w:shd w:val="clear" w:color="auto" w:fill="auto"/>
            <w:noWrap/>
            <w:vAlign w:val="bottom"/>
          </w:tcPr>
          <w:p w14:paraId="53E9F302" w14:textId="08A6360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single" w:sz="4" w:space="0" w:color="auto"/>
              <w:right w:val="nil"/>
            </w:tcBorders>
            <w:shd w:val="clear" w:color="auto" w:fill="auto"/>
            <w:noWrap/>
            <w:vAlign w:val="bottom"/>
          </w:tcPr>
          <w:p w14:paraId="511C8252" w14:textId="6B7366EF"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1296" w:type="dxa"/>
            <w:tcBorders>
              <w:top w:val="nil"/>
              <w:left w:val="nil"/>
              <w:bottom w:val="single" w:sz="4" w:space="0" w:color="auto"/>
              <w:right w:val="nil"/>
            </w:tcBorders>
            <w:shd w:val="clear" w:color="auto" w:fill="auto"/>
            <w:noWrap/>
            <w:vAlign w:val="bottom"/>
            <w:hideMark/>
          </w:tcPr>
          <w:p w14:paraId="4DC06186" w14:textId="4540C81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single" w:sz="4" w:space="0" w:color="auto"/>
              <w:right w:val="nil"/>
            </w:tcBorders>
            <w:shd w:val="clear" w:color="auto" w:fill="auto"/>
            <w:noWrap/>
            <w:vAlign w:val="bottom"/>
            <w:hideMark/>
          </w:tcPr>
          <w:p w14:paraId="686A346F" w14:textId="579C4CD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single" w:sz="4" w:space="0" w:color="auto"/>
              <w:right w:val="nil"/>
            </w:tcBorders>
            <w:shd w:val="clear" w:color="auto" w:fill="auto"/>
            <w:noWrap/>
            <w:vAlign w:val="bottom"/>
            <w:hideMark/>
          </w:tcPr>
          <w:p w14:paraId="4D6A6F99" w14:textId="614948D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14.14</w:t>
            </w:r>
          </w:p>
        </w:tc>
        <w:tc>
          <w:tcPr>
            <w:tcW w:w="1076" w:type="dxa"/>
            <w:tcBorders>
              <w:top w:val="nil"/>
              <w:left w:val="nil"/>
              <w:bottom w:val="single" w:sz="4" w:space="0" w:color="auto"/>
              <w:right w:val="nil"/>
            </w:tcBorders>
            <w:shd w:val="clear" w:color="auto" w:fill="auto"/>
            <w:noWrap/>
            <w:vAlign w:val="bottom"/>
            <w:hideMark/>
          </w:tcPr>
          <w:p w14:paraId="0748224B" w14:textId="537D21B2"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1.42</w:t>
            </w:r>
          </w:p>
        </w:tc>
      </w:tr>
    </w:tbl>
    <w:p w14:paraId="7298A168" w14:textId="77777777" w:rsidR="00D65319" w:rsidRDefault="00D65319">
      <w:pPr>
        <w:spacing w:before="0" w:after="0" w:line="240" w:lineRule="auto"/>
        <w:ind w:firstLine="0"/>
      </w:pPr>
    </w:p>
    <w:p w14:paraId="56687630" w14:textId="1A10CCB3" w:rsidR="009E5941" w:rsidRDefault="009E5941">
      <w:pPr>
        <w:spacing w:before="0" w:after="0" w:line="240" w:lineRule="auto"/>
        <w:ind w:firstLine="0"/>
      </w:pPr>
      <w:r>
        <w:br w:type="page"/>
      </w:r>
    </w:p>
    <w:p w14:paraId="46A00463" w14:textId="4A6B1E2A" w:rsidR="00E97CE0" w:rsidRDefault="00E97CE0" w:rsidP="009E5941">
      <w:pPr>
        <w:pStyle w:val="Heading2"/>
      </w:pPr>
      <w:r>
        <w:lastRenderedPageBreak/>
        <w:t>Appendix:</w:t>
      </w:r>
    </w:p>
    <w:p w14:paraId="6CEB74ED" w14:textId="77777777" w:rsidR="009E5941" w:rsidRDefault="009E5941" w:rsidP="009E5941">
      <w:pPr>
        <w:pStyle w:val="Heading2"/>
      </w:pPr>
      <w:r>
        <w:t>Reproduction and growth costs for harbor seals and Steller sea lions</w:t>
      </w:r>
    </w:p>
    <w:p w14:paraId="1FF1AAA0" w14:textId="4F220C04" w:rsidR="009E5941" w:rsidRDefault="00BE7E7F" w:rsidP="009E5941">
      <w:pPr>
        <w:pStyle w:val="Heading3"/>
      </w:pPr>
      <w:r>
        <w:t>Rep</w:t>
      </w:r>
      <w:r w:rsidR="009E5941" w:rsidRPr="00507FF1">
        <w:t>roduction</w:t>
      </w:r>
      <w:r w:rsidR="009E5941">
        <w:t xml:space="preserve"> costs</w:t>
      </w:r>
    </w:p>
    <w:p w14:paraId="152B7FCA" w14:textId="77777777" w:rsidR="009E5941" w:rsidRDefault="009E5941" w:rsidP="009E5941">
      <w:r>
        <w:t>The daily production cost can be disaggregated into the gestation/pupping cost (</w:t>
      </w:r>
      <m:oMath>
        <m:r>
          <m:rPr>
            <m:sty m:val="p"/>
          </m:rPr>
          <w:rPr>
            <w:rFonts w:ascii="Cambria Math" w:hAnsi="Cambria Math"/>
          </w:rPr>
          <m:t>PC</m:t>
        </m:r>
      </m:oMath>
      <w:r>
        <w:t>) and lactation cost (</w:t>
      </w:r>
      <m:oMath>
        <m:r>
          <m:rPr>
            <m:sty m:val="p"/>
          </m:rPr>
          <w:rPr>
            <w:rFonts w:ascii="Cambria Math" w:hAnsi="Cambria Math"/>
          </w:rPr>
          <m:t>LC</m:t>
        </m:r>
      </m:oMath>
      <w:r>
        <w:t>). Depending on the time of year the reproductive costs (</w:t>
      </w:r>
      <m:oMath>
        <m:r>
          <m:rPr>
            <m:sty m:val="p"/>
          </m:rPr>
          <w:rPr>
            <w:rFonts w:ascii="Cambria Math" w:hAnsi="Cambria Math"/>
          </w:rPr>
          <m:t>PC</m:t>
        </m:r>
      </m:oMath>
      <w:r>
        <w:t xml:space="preserve"> and </w:t>
      </w:r>
      <m:oMath>
        <m:r>
          <m:rPr>
            <m:sty m:val="p"/>
          </m:rPr>
          <w:rPr>
            <w:rFonts w:ascii="Cambria Math" w:hAnsi="Cambria Math"/>
          </w:rPr>
          <m:t>LC</m:t>
        </m:r>
      </m:oMath>
      <w:r>
        <w:t>) will change for predators of different ages and sex. To account for these temporal effects we include an additional set of time-varying estimates,</w:t>
      </w:r>
    </w:p>
    <w:p w14:paraId="40D21CAF" w14:textId="10903802" w:rsidR="009E5941" w:rsidRPr="002246F7" w:rsidRDefault="00B12E16" w:rsidP="009E5941">
      <w:pPr>
        <w:pStyle w:val="Compact"/>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h,i,s,t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r>
            <m:rPr>
              <m:sty m:val="p"/>
            </m:rPr>
            <w:rPr>
              <w:rFonts w:ascii="Cambria Math" w:hAnsi="Cambria Math"/>
            </w:rPr>
            <m:t>]</m:t>
          </m:r>
        </m:oMath>
      </m:oMathPara>
    </w:p>
    <w:p w14:paraId="1FDA76CB" w14:textId="0FD5335E" w:rsidR="00BE7E7F" w:rsidRDefault="009E5941" w:rsidP="00BE7E7F">
      <w:pPr>
        <w:ind w:firstLine="0"/>
      </w:pPr>
      <w:r>
        <w:t xml:space="preserve">where the variables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are the conditional probability of predator </w:t>
      </w:r>
      <m:oMath>
        <m:r>
          <m:rPr>
            <m:sty m:val="p"/>
          </m:rPr>
          <w:rPr>
            <w:rFonts w:ascii="Cambria Math" w:hAnsi="Cambria Math"/>
          </w:rPr>
          <m:t>p</m:t>
        </m:r>
      </m:oMath>
      <w:r>
        <w:t xml:space="preserve"> gestating or lacatating on day </w:t>
      </w:r>
      <m:oMath>
        <m:r>
          <m:rPr>
            <m:sty m:val="p"/>
          </m:rPr>
          <w:rPr>
            <w:rFonts w:ascii="Cambria Math" w:hAnsi="Cambria Math"/>
          </w:rPr>
          <m:t>t</m:t>
        </m:r>
      </m:oMath>
      <w:r>
        <w:t xml:space="preserve"> given that it is both mature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oMath>
      <w:r>
        <w:t>) and fecund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oMath>
      <w:r>
        <w:t xml:space="preserve">). </w:t>
      </w:r>
    </w:p>
    <w:p w14:paraId="0A5C47B5" w14:textId="4DF5F07D" w:rsidR="00BE7E7F" w:rsidRDefault="00BE7E7F" w:rsidP="00BE7E7F">
      <w:pPr>
        <w:ind w:firstLine="0"/>
      </w:pPr>
      <w:r>
        <w:t xml:space="preserve">Since males neither lactate nor give birth,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h,male</m:t>
            </m:r>
          </m:sub>
          <m:sup/>
        </m:sSubSup>
      </m:oMath>
      <w:r>
        <w:t xml:space="preserve"> is equal to zero.</w:t>
      </w:r>
    </w:p>
    <w:p w14:paraId="2B886568" w14:textId="142641B2" w:rsidR="009E5941" w:rsidRDefault="009E5941" w:rsidP="00BE7E7F">
      <w:pPr>
        <w:ind w:firstLine="0"/>
      </w:pPr>
      <w:r>
        <w:t xml:space="preserve">The lactation and gestation costs listed below are conditional on a female actually producing offspring. For harbor seals the fecundity rate is 0.91 (Howard et al. 2013) and for Steller sea lions the fecundity rate is 0.63 (Winship et al. 2002). </w:t>
      </w:r>
      <w:r w:rsidR="006B22B7">
        <w:t xml:space="preserve">For killer whales, </w:t>
      </w:r>
      <w:r>
        <w:t xml:space="preserve">gestation </w:t>
      </w:r>
      <w:r w:rsidR="006B22B7">
        <w:t>and</w:t>
      </w:r>
      <w:r>
        <w:t xml:space="preserve"> lactation costs </w:t>
      </w:r>
      <w:r w:rsidR="006B22B7">
        <w:t xml:space="preserve">are implicitly assumed to be included within other modeled metabolic costs. </w:t>
      </w:r>
    </w:p>
    <w:p w14:paraId="2AA71921" w14:textId="111F5FDA" w:rsidR="009E5941" w:rsidRDefault="009E5941" w:rsidP="009E5941">
      <w:r>
        <w:t xml:space="preserve">In most instances, the models in the literature (Table 8) describe the annual costs of reproduction. Since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are the daily probability of a reproduction cost, then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oMath>
      <w:r>
        <w:t xml:space="preserve">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oMath>
      <w:r>
        <w:t xml:space="preserve"> are the daily fraction of the annual </w:t>
      </w:r>
      <w:r>
        <w:lastRenderedPageBreak/>
        <w:t xml:space="preserve">reproduction costs. The killer whale literature does not separate the production costs from the activity costs, since </w:t>
      </w:r>
      <w:r w:rsidR="004B48EF">
        <w:t xml:space="preserve">at the population level </w:t>
      </w:r>
      <w:r>
        <w:t>they are such a minimal cost compared to the activity costs. The gestation periods of the pinnipeds are based on the following literature,</w:t>
      </w:r>
    </w:p>
    <w:p w14:paraId="677BD25D" w14:textId="77777777" w:rsidR="009E5941" w:rsidRDefault="009E5941" w:rsidP="009E5941">
      <w:pPr>
        <w:spacing w:before="0" w:after="0" w:line="240" w:lineRule="auto"/>
        <w:ind w:firstLine="0"/>
      </w:pPr>
      <w:r>
        <w:br w:type="page"/>
      </w:r>
    </w:p>
    <w:p w14:paraId="14422FA6" w14:textId="77777777" w:rsidR="009E5941" w:rsidRDefault="009E5941" w:rsidP="009E5941"/>
    <w:p w14:paraId="4A2AC26E" w14:textId="6EEBF6FA" w:rsidR="009E5941" w:rsidRDefault="00095303" w:rsidP="000562D3">
      <w:bookmarkStart w:id="231" w:name="_Ref445665201"/>
      <w:r>
        <w:t xml:space="preserve">Table A- </w:t>
      </w:r>
      <w:r w:rsidR="00B12E16">
        <w:fldChar w:fldCharType="begin"/>
      </w:r>
      <w:r w:rsidR="00B12E16">
        <w:instrText xml:space="preserve"> SEQ Table_A- \* ARABIC </w:instrText>
      </w:r>
      <w:r w:rsidR="00B12E16">
        <w:fldChar w:fldCharType="separate"/>
      </w:r>
      <w:r w:rsidR="00731691">
        <w:rPr>
          <w:noProof/>
        </w:rPr>
        <w:t>1</w:t>
      </w:r>
      <w:r w:rsidR="00B12E16">
        <w:rPr>
          <w:noProof/>
        </w:rPr>
        <w:fldChar w:fldCharType="end"/>
      </w:r>
      <w:bookmarkEnd w:id="231"/>
      <w:r w:rsidR="009E5941">
        <w:t xml:space="preserve">.  Summary of </w:t>
      </w:r>
      <w:r w:rsidR="00BE7E7F">
        <w:t>re</w:t>
      </w:r>
      <w:r w:rsidR="009E5941">
        <w:t>production costs by predator.</w:t>
      </w:r>
    </w:p>
    <w:tbl>
      <w:tblPr>
        <w:tblW w:w="5000" w:type="pct"/>
        <w:tblLook w:val="04A0" w:firstRow="1" w:lastRow="0" w:firstColumn="1" w:lastColumn="0" w:noHBand="0" w:noVBand="1"/>
      </w:tblPr>
      <w:tblGrid>
        <w:gridCol w:w="1004"/>
        <w:gridCol w:w="1553"/>
        <w:gridCol w:w="4227"/>
        <w:gridCol w:w="1856"/>
      </w:tblGrid>
      <w:tr w:rsidR="009E5941" w:rsidRPr="00F52E41" w14:paraId="58A9ACA3" w14:textId="77777777" w:rsidTr="00492B4B">
        <w:tc>
          <w:tcPr>
            <w:tcW w:w="0" w:type="auto"/>
            <w:tcBorders>
              <w:top w:val="single" w:sz="4" w:space="0" w:color="auto"/>
              <w:bottom w:val="single" w:sz="2" w:space="0" w:color="auto"/>
            </w:tcBorders>
            <w:vAlign w:val="bottom"/>
          </w:tcPr>
          <w:p w14:paraId="6571C89B"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5929C98F"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33265854"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61175F23" w14:textId="77777777" w:rsidR="009E5941" w:rsidRPr="00F52E41" w:rsidRDefault="009E5941" w:rsidP="001D6F63">
            <w:pPr>
              <w:pStyle w:val="Table"/>
            </w:pPr>
            <w:r w:rsidRPr="00F52E41">
              <w:t>Source</w:t>
            </w:r>
          </w:p>
        </w:tc>
      </w:tr>
      <w:tr w:rsidR="009E5941" w:rsidRPr="00F52E41" w14:paraId="465CBD4E" w14:textId="77777777" w:rsidTr="00492B4B">
        <w:tc>
          <w:tcPr>
            <w:tcW w:w="0" w:type="auto"/>
            <w:tcBorders>
              <w:top w:val="single" w:sz="2" w:space="0" w:color="auto"/>
            </w:tcBorders>
          </w:tcPr>
          <w:p w14:paraId="0050CAC7" w14:textId="77777777" w:rsidR="009E5941" w:rsidRPr="002246F7" w:rsidRDefault="009E5941" w:rsidP="001D6F63">
            <w:pPr>
              <w:pStyle w:val="Table"/>
            </w:pPr>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367FD470" w14:textId="77777777" w:rsidR="009E5941" w:rsidRPr="00F52E41" w:rsidRDefault="009E5941" w:rsidP="001D6F63">
            <w:pPr>
              <w:pStyle w:val="Table"/>
            </w:pPr>
            <w:r w:rsidRPr="00F52E41">
              <w:t>Harbor seal</w:t>
            </w:r>
          </w:p>
        </w:tc>
        <w:tc>
          <w:tcPr>
            <w:tcW w:w="0" w:type="auto"/>
            <w:tcBorders>
              <w:top w:val="single" w:sz="2" w:space="0" w:color="auto"/>
            </w:tcBorders>
          </w:tcPr>
          <w:p w14:paraId="6105A39B" w14:textId="77777777" w:rsidR="009E5941" w:rsidRPr="002246F7" w:rsidRDefault="009E5941" w:rsidP="001D6F63">
            <w:pPr>
              <w:pStyle w:val="Table"/>
            </w:pPr>
            <m:oMathPara>
              <m:oMath>
                <m:r>
                  <m:rPr>
                    <m:sty m:val="p"/>
                  </m:rPr>
                  <w:rPr>
                    <w:rFonts w:ascii="Cambria Math" w:hAnsi="Cambria Math"/>
                  </w:rPr>
                  <m:t>93,000,000</m:t>
                </m:r>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Borders>
              <w:top w:val="single" w:sz="2" w:space="0" w:color="auto"/>
            </w:tcBorders>
          </w:tcPr>
          <w:p w14:paraId="30624E25" w14:textId="222BFC07" w:rsidR="009E5941" w:rsidRPr="00F52E41" w:rsidRDefault="009E5941" w:rsidP="001D6F63">
            <w:pPr>
              <w:pStyle w:val="Table"/>
            </w:pPr>
            <w:r>
              <w:t>Howard et al. (2013</w:t>
            </w:r>
            <w:r w:rsidRPr="00F52E41">
              <w:t>)</w:t>
            </w:r>
          </w:p>
        </w:tc>
      </w:tr>
      <w:tr w:rsidR="009E5941" w:rsidRPr="00F52E41" w14:paraId="50774522" w14:textId="77777777" w:rsidTr="00492B4B">
        <w:tc>
          <w:tcPr>
            <w:tcW w:w="0" w:type="auto"/>
          </w:tcPr>
          <w:p w14:paraId="6ED72755" w14:textId="77777777" w:rsidR="009E5941" w:rsidRPr="00F52E41" w:rsidRDefault="009E5941" w:rsidP="001D6F63">
            <w:pPr>
              <w:pStyle w:val="Table"/>
            </w:pPr>
          </w:p>
        </w:tc>
        <w:tc>
          <w:tcPr>
            <w:tcW w:w="0" w:type="auto"/>
          </w:tcPr>
          <w:p w14:paraId="4F0CEB74" w14:textId="77777777" w:rsidR="009E5941" w:rsidRPr="00F52E41" w:rsidRDefault="009E5941" w:rsidP="001D6F63">
            <w:pPr>
              <w:pStyle w:val="Table"/>
            </w:pPr>
            <w:r w:rsidRPr="00F52E41">
              <w:t>Steller sea lion</w:t>
            </w:r>
          </w:p>
        </w:tc>
        <w:tc>
          <w:tcPr>
            <w:tcW w:w="0" w:type="auto"/>
          </w:tcPr>
          <w:p w14:paraId="3DB1997B"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6159E371" w14:textId="77777777" w:rsidR="009E5941" w:rsidRPr="00F52E41" w:rsidRDefault="009E5941" w:rsidP="001D6F63">
            <w:pPr>
              <w:pStyle w:val="Table"/>
            </w:pPr>
            <w:r w:rsidRPr="00F52E41">
              <w:t>Winship et al. (2002)</w:t>
            </w:r>
          </w:p>
        </w:tc>
      </w:tr>
      <w:tr w:rsidR="009E5941" w:rsidRPr="00F52E41" w14:paraId="0B9BD68A" w14:textId="77777777" w:rsidTr="00492B4B">
        <w:tc>
          <w:tcPr>
            <w:tcW w:w="0" w:type="auto"/>
          </w:tcPr>
          <w:p w14:paraId="0AA41673" w14:textId="77777777" w:rsidR="009E5941" w:rsidRPr="00F52E41" w:rsidRDefault="009E5941" w:rsidP="001D6F63">
            <w:pPr>
              <w:pStyle w:val="Table"/>
            </w:pPr>
          </w:p>
        </w:tc>
        <w:tc>
          <w:tcPr>
            <w:tcW w:w="0" w:type="auto"/>
          </w:tcPr>
          <w:p w14:paraId="53FDFF3C" w14:textId="77777777" w:rsidR="009E5941" w:rsidRPr="00F52E41" w:rsidRDefault="009E5941" w:rsidP="001D6F63">
            <w:pPr>
              <w:pStyle w:val="Table"/>
            </w:pPr>
            <w:r w:rsidRPr="00F52E41">
              <w:t>California sea lion</w:t>
            </w:r>
          </w:p>
        </w:tc>
        <w:tc>
          <w:tcPr>
            <w:tcW w:w="0" w:type="auto"/>
          </w:tcPr>
          <w:p w14:paraId="5235893F" w14:textId="02829A96" w:rsidR="009E5941" w:rsidRPr="00F52E41" w:rsidRDefault="00E712A1" w:rsidP="001D6F63">
            <w:pPr>
              <w:pStyle w:val="Table"/>
            </w:pPr>
            <w:r>
              <w:t>implicit</w:t>
            </w:r>
            <w:r>
              <w:rPr>
                <w:vertAlign w:val="superscript"/>
              </w:rPr>
              <w:t>1</w:t>
            </w:r>
          </w:p>
        </w:tc>
        <w:tc>
          <w:tcPr>
            <w:tcW w:w="0" w:type="auto"/>
          </w:tcPr>
          <w:p w14:paraId="6ADF17AA" w14:textId="77777777" w:rsidR="009E5941" w:rsidRPr="00F52E41" w:rsidRDefault="009E5941" w:rsidP="001D6F63">
            <w:pPr>
              <w:pStyle w:val="Table"/>
            </w:pPr>
            <w:r w:rsidRPr="00F52E41">
              <w:t>Weise and Harvey (2008)</w:t>
            </w:r>
          </w:p>
        </w:tc>
      </w:tr>
      <w:tr w:rsidR="009E5941" w:rsidRPr="00F52E41" w14:paraId="0F291591" w14:textId="77777777" w:rsidTr="00492B4B">
        <w:tc>
          <w:tcPr>
            <w:tcW w:w="0" w:type="auto"/>
          </w:tcPr>
          <w:p w14:paraId="74821052" w14:textId="77777777" w:rsidR="009E5941" w:rsidRPr="00F52E41" w:rsidRDefault="009E5941" w:rsidP="001D6F63">
            <w:pPr>
              <w:pStyle w:val="Table"/>
            </w:pPr>
          </w:p>
        </w:tc>
        <w:tc>
          <w:tcPr>
            <w:tcW w:w="0" w:type="auto"/>
          </w:tcPr>
          <w:p w14:paraId="3CB90FBA" w14:textId="77777777" w:rsidR="009E5941" w:rsidRPr="00F52E41" w:rsidRDefault="009E5941" w:rsidP="001D6F63">
            <w:pPr>
              <w:pStyle w:val="Table"/>
            </w:pPr>
            <w:r w:rsidRPr="00F52E41">
              <w:t>Killer whales</w:t>
            </w:r>
          </w:p>
        </w:tc>
        <w:tc>
          <w:tcPr>
            <w:tcW w:w="0" w:type="auto"/>
          </w:tcPr>
          <w:p w14:paraId="229D28D1" w14:textId="677115B3" w:rsidR="009E5941" w:rsidRPr="00F52E41" w:rsidRDefault="00E712A1" w:rsidP="001D6F63">
            <w:pPr>
              <w:pStyle w:val="Table"/>
            </w:pPr>
            <w:r>
              <w:t>implicit</w:t>
            </w:r>
            <w:r>
              <w:rPr>
                <w:vertAlign w:val="superscript"/>
              </w:rPr>
              <w:t>1</w:t>
            </w:r>
          </w:p>
        </w:tc>
        <w:tc>
          <w:tcPr>
            <w:tcW w:w="0" w:type="auto"/>
          </w:tcPr>
          <w:p w14:paraId="02339007" w14:textId="77777777" w:rsidR="009E5941" w:rsidRPr="00F52E41" w:rsidRDefault="009E5941" w:rsidP="001D6F63">
            <w:pPr>
              <w:pStyle w:val="Table"/>
            </w:pPr>
            <w:r w:rsidRPr="00F52E41">
              <w:t>Noren (2011)</w:t>
            </w:r>
          </w:p>
        </w:tc>
      </w:tr>
      <w:tr w:rsidR="009E5941" w:rsidRPr="00F52E41" w14:paraId="2A5BA398" w14:textId="77777777" w:rsidTr="00492B4B">
        <w:trPr>
          <w:gridAfter w:val="1"/>
        </w:trPr>
        <w:tc>
          <w:tcPr>
            <w:tcW w:w="0" w:type="auto"/>
          </w:tcPr>
          <w:p w14:paraId="362D17EC" w14:textId="77777777" w:rsidR="009E5941" w:rsidRPr="00F52E41" w:rsidRDefault="009E5941" w:rsidP="001D6F63">
            <w:pPr>
              <w:pStyle w:val="Table"/>
            </w:pPr>
          </w:p>
        </w:tc>
        <w:tc>
          <w:tcPr>
            <w:tcW w:w="0" w:type="auto"/>
          </w:tcPr>
          <w:p w14:paraId="7AFB84B5" w14:textId="77777777" w:rsidR="009E5941" w:rsidRPr="00F52E41" w:rsidRDefault="009E5941" w:rsidP="001D6F63">
            <w:pPr>
              <w:pStyle w:val="Table"/>
            </w:pPr>
          </w:p>
        </w:tc>
        <w:tc>
          <w:tcPr>
            <w:tcW w:w="0" w:type="auto"/>
          </w:tcPr>
          <w:p w14:paraId="1E1F1B00" w14:textId="77777777" w:rsidR="009E5941" w:rsidRPr="00F52E41" w:rsidRDefault="009E5941" w:rsidP="001D6F63">
            <w:pPr>
              <w:pStyle w:val="Table"/>
            </w:pPr>
          </w:p>
        </w:tc>
      </w:tr>
      <w:tr w:rsidR="009E5941" w:rsidRPr="00F52E41" w14:paraId="7160DC98" w14:textId="77777777" w:rsidTr="00492B4B">
        <w:tc>
          <w:tcPr>
            <w:tcW w:w="0" w:type="auto"/>
          </w:tcPr>
          <w:p w14:paraId="189FDAD5" w14:textId="77777777" w:rsidR="009E5941" w:rsidRPr="002246F7" w:rsidRDefault="009E5941" w:rsidP="001D6F63">
            <w:pPr>
              <w:pStyle w:val="Table"/>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Pr>
          <w:p w14:paraId="479AE456" w14:textId="77777777" w:rsidR="009E5941" w:rsidRPr="00F52E41" w:rsidRDefault="009E5941" w:rsidP="001D6F63">
            <w:pPr>
              <w:pStyle w:val="Table"/>
            </w:pPr>
            <w:r w:rsidRPr="00F52E41">
              <w:t>Harbor seal</w:t>
            </w:r>
          </w:p>
        </w:tc>
        <w:tc>
          <w:tcPr>
            <w:tcW w:w="0" w:type="auto"/>
          </w:tcPr>
          <w:p w14:paraId="1C36919C" w14:textId="77777777" w:rsidR="009E5941" w:rsidRPr="002246F7" w:rsidRDefault="009E5941" w:rsidP="001D6F63">
            <w:pPr>
              <w:pStyle w:val="Table"/>
            </w:pPr>
            <m:oMathPara>
              <m:oMath>
                <m:r>
                  <m:rPr>
                    <m:sty m:val="p"/>
                  </m:rPr>
                  <w:rPr>
                    <w:rFonts w:ascii="Cambria Math" w:hAnsi="Cambria Math"/>
                  </w:rPr>
                  <m:t>24,000,000×(w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0.75</m:t>
                    </m:r>
                  </m:sup>
                </m:sSup>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Pr>
          <w:p w14:paraId="747CC365" w14:textId="397B5E68" w:rsidR="009E5941" w:rsidRPr="00F52E41" w:rsidRDefault="009E5941" w:rsidP="001D6F63">
            <w:pPr>
              <w:pStyle w:val="Table"/>
            </w:pPr>
            <w:r>
              <w:t>Howard et al. (2013</w:t>
            </w:r>
            <w:r w:rsidRPr="00F52E41">
              <w:t>)</w:t>
            </w:r>
          </w:p>
        </w:tc>
      </w:tr>
      <w:tr w:rsidR="009E5941" w:rsidRPr="00F52E41" w14:paraId="796F599B" w14:textId="77777777" w:rsidTr="00492B4B">
        <w:tc>
          <w:tcPr>
            <w:tcW w:w="0" w:type="auto"/>
          </w:tcPr>
          <w:p w14:paraId="2BFBAA6E" w14:textId="77777777" w:rsidR="009E5941" w:rsidRPr="00F52E41" w:rsidRDefault="009E5941" w:rsidP="001D6F63">
            <w:pPr>
              <w:pStyle w:val="Table"/>
            </w:pPr>
          </w:p>
        </w:tc>
        <w:tc>
          <w:tcPr>
            <w:tcW w:w="0" w:type="auto"/>
          </w:tcPr>
          <w:p w14:paraId="70C6177F" w14:textId="77777777" w:rsidR="009E5941" w:rsidRPr="00F52E41" w:rsidRDefault="009E5941" w:rsidP="001D6F63">
            <w:pPr>
              <w:pStyle w:val="Table"/>
            </w:pPr>
            <w:r w:rsidRPr="00F52E41">
              <w:t xml:space="preserve">Steller sea lion </w:t>
            </w:r>
            <m:oMath>
              <m:sSup>
                <m:sSupPr>
                  <m:ctrlPr>
                    <w:rPr>
                      <w:rFonts w:ascii="Cambria Math" w:hAnsi="Cambria Math"/>
                    </w:rPr>
                  </m:ctrlPr>
                </m:sSupPr>
                <m:e/>
                <m:sup>
                  <m:r>
                    <m:rPr>
                      <m:sty m:val="p"/>
                    </m:rPr>
                    <w:rPr>
                      <w:rFonts w:ascii="Cambria Math" w:hAnsi="Cambria Math"/>
                    </w:rPr>
                    <m:t>*</m:t>
                  </m:r>
                </m:sup>
              </m:sSup>
            </m:oMath>
          </w:p>
        </w:tc>
        <w:tc>
          <w:tcPr>
            <w:tcW w:w="0" w:type="auto"/>
          </w:tcPr>
          <w:p w14:paraId="7A8065A9" w14:textId="77777777" w:rsidR="009E5941" w:rsidRPr="002246F7" w:rsidRDefault="00B12E16" w:rsidP="001D6F63">
            <w:pPr>
              <w:pStyle w:val="Table"/>
            </w:pPr>
            <m:oMathPara>
              <m:oMath>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2AC8EE6B" w14:textId="77777777" w:rsidR="009E5941" w:rsidRPr="00F52E41" w:rsidRDefault="009E5941" w:rsidP="001D6F63">
            <w:pPr>
              <w:pStyle w:val="Table"/>
            </w:pPr>
            <w:r w:rsidRPr="00F52E41">
              <w:t>Winship et al. (2002)</w:t>
            </w:r>
          </w:p>
        </w:tc>
      </w:tr>
      <w:tr w:rsidR="009E5941" w:rsidRPr="00F52E41" w14:paraId="7BAE80C7" w14:textId="77777777" w:rsidTr="00492B4B">
        <w:tc>
          <w:tcPr>
            <w:tcW w:w="0" w:type="auto"/>
          </w:tcPr>
          <w:p w14:paraId="3FCD8E3D" w14:textId="77777777" w:rsidR="009E5941" w:rsidRPr="00F52E41" w:rsidRDefault="009E5941" w:rsidP="001D6F63">
            <w:pPr>
              <w:pStyle w:val="Table"/>
            </w:pPr>
          </w:p>
        </w:tc>
        <w:tc>
          <w:tcPr>
            <w:tcW w:w="0" w:type="auto"/>
          </w:tcPr>
          <w:p w14:paraId="4BD6889C" w14:textId="77777777" w:rsidR="009E5941" w:rsidRPr="00F52E41" w:rsidRDefault="009E5941" w:rsidP="001D6F63">
            <w:pPr>
              <w:pStyle w:val="Table"/>
            </w:pPr>
            <w:r w:rsidRPr="00F52E41">
              <w:t>California sea lion</w:t>
            </w:r>
          </w:p>
        </w:tc>
        <w:tc>
          <w:tcPr>
            <w:tcW w:w="0" w:type="auto"/>
          </w:tcPr>
          <w:p w14:paraId="0043A955" w14:textId="785A707C" w:rsidR="009E5941" w:rsidRPr="00492B4B" w:rsidRDefault="00E712A1" w:rsidP="001D6F63">
            <w:pPr>
              <w:pStyle w:val="Table"/>
              <w:rPr>
                <w:vertAlign w:val="superscript"/>
              </w:rPr>
            </w:pPr>
            <w:r>
              <w:t>implicit</w:t>
            </w:r>
            <w:r>
              <w:rPr>
                <w:vertAlign w:val="superscript"/>
              </w:rPr>
              <w:t>1</w:t>
            </w:r>
          </w:p>
        </w:tc>
        <w:tc>
          <w:tcPr>
            <w:tcW w:w="0" w:type="auto"/>
          </w:tcPr>
          <w:p w14:paraId="3EC3E17E" w14:textId="77777777" w:rsidR="009E5941" w:rsidRPr="00F52E41" w:rsidRDefault="009E5941" w:rsidP="001D6F63">
            <w:pPr>
              <w:pStyle w:val="Table"/>
            </w:pPr>
            <w:r w:rsidRPr="00F52E41">
              <w:t>Weise and Harvey (2008)</w:t>
            </w:r>
          </w:p>
        </w:tc>
      </w:tr>
      <w:tr w:rsidR="009E5941" w:rsidRPr="00F52E41" w14:paraId="13E9A83F" w14:textId="77777777" w:rsidTr="00492B4B">
        <w:tc>
          <w:tcPr>
            <w:tcW w:w="0" w:type="auto"/>
          </w:tcPr>
          <w:p w14:paraId="708F50FE" w14:textId="77777777" w:rsidR="009E5941" w:rsidRPr="00F52E41" w:rsidRDefault="009E5941" w:rsidP="001D6F63">
            <w:pPr>
              <w:pStyle w:val="Table"/>
            </w:pPr>
          </w:p>
        </w:tc>
        <w:tc>
          <w:tcPr>
            <w:tcW w:w="0" w:type="auto"/>
          </w:tcPr>
          <w:p w14:paraId="45232678" w14:textId="77777777" w:rsidR="009E5941" w:rsidRPr="00F52E41" w:rsidRDefault="009E5941" w:rsidP="001D6F63">
            <w:pPr>
              <w:pStyle w:val="Table"/>
            </w:pPr>
            <w:r w:rsidRPr="00F52E41">
              <w:t>Killer whales</w:t>
            </w:r>
          </w:p>
        </w:tc>
        <w:tc>
          <w:tcPr>
            <w:tcW w:w="0" w:type="auto"/>
          </w:tcPr>
          <w:p w14:paraId="7087AFB8" w14:textId="409A2A93" w:rsidR="009E5941" w:rsidRPr="00492B4B" w:rsidRDefault="00E712A1" w:rsidP="001D6F63">
            <w:pPr>
              <w:pStyle w:val="Table"/>
              <w:rPr>
                <w:vertAlign w:val="superscript"/>
              </w:rPr>
            </w:pPr>
            <w:r>
              <w:t>implicit</w:t>
            </w:r>
            <w:r>
              <w:rPr>
                <w:vertAlign w:val="superscript"/>
              </w:rPr>
              <w:t>1</w:t>
            </w:r>
          </w:p>
        </w:tc>
        <w:tc>
          <w:tcPr>
            <w:tcW w:w="0" w:type="auto"/>
          </w:tcPr>
          <w:p w14:paraId="206D15CA" w14:textId="77777777" w:rsidR="009E5941" w:rsidRPr="00F52E41" w:rsidRDefault="009E5941" w:rsidP="001D6F63">
            <w:pPr>
              <w:pStyle w:val="Table"/>
            </w:pPr>
            <w:r w:rsidRPr="00F52E41">
              <w:t>Noren (2011)</w:t>
            </w:r>
          </w:p>
        </w:tc>
      </w:tr>
      <w:tr w:rsidR="009E5941" w:rsidRPr="00F52E41" w14:paraId="2113F628" w14:textId="77777777" w:rsidTr="00492B4B">
        <w:trPr>
          <w:gridAfter w:val="1"/>
        </w:trPr>
        <w:tc>
          <w:tcPr>
            <w:tcW w:w="0" w:type="auto"/>
          </w:tcPr>
          <w:p w14:paraId="05E845C4" w14:textId="77777777" w:rsidR="009E5941" w:rsidRPr="00F52E41" w:rsidRDefault="009E5941" w:rsidP="001D6F63">
            <w:pPr>
              <w:pStyle w:val="Table"/>
            </w:pPr>
          </w:p>
        </w:tc>
        <w:tc>
          <w:tcPr>
            <w:tcW w:w="0" w:type="auto"/>
          </w:tcPr>
          <w:p w14:paraId="3AC9319E" w14:textId="77777777" w:rsidR="009E5941" w:rsidRPr="00F52E41" w:rsidRDefault="009E5941" w:rsidP="001D6F63">
            <w:pPr>
              <w:pStyle w:val="Table"/>
            </w:pPr>
          </w:p>
        </w:tc>
        <w:tc>
          <w:tcPr>
            <w:tcW w:w="0" w:type="auto"/>
          </w:tcPr>
          <w:p w14:paraId="538143D4" w14:textId="77777777" w:rsidR="009E5941" w:rsidRPr="00F52E41" w:rsidRDefault="009E5941" w:rsidP="001D6F63">
            <w:pPr>
              <w:pStyle w:val="Table"/>
            </w:pPr>
          </w:p>
        </w:tc>
      </w:tr>
      <w:tr w:rsidR="009E5941" w:rsidRPr="00F52E41" w14:paraId="7CD67060" w14:textId="77777777" w:rsidTr="00492B4B">
        <w:tc>
          <w:tcPr>
            <w:tcW w:w="0" w:type="auto"/>
          </w:tcPr>
          <w:p w14:paraId="15D723B7" w14:textId="77777777" w:rsidR="009E5941" w:rsidRPr="002246F7" w:rsidRDefault="00B12E16"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m:t>
                    </m:r>
                  </m:sub>
                  <m:sup>
                    <m:r>
                      <m:rPr>
                        <m:sty m:val="p"/>
                      </m:rPr>
                      <w:rPr>
                        <w:rFonts w:ascii="Cambria Math" w:hAnsi="Cambria Math"/>
                      </w:rPr>
                      <m:t>F</m:t>
                    </m:r>
                  </m:sup>
                </m:sSubSup>
              </m:oMath>
            </m:oMathPara>
          </w:p>
        </w:tc>
        <w:tc>
          <w:tcPr>
            <w:tcW w:w="0" w:type="auto"/>
          </w:tcPr>
          <w:p w14:paraId="7981EC62" w14:textId="77777777" w:rsidR="009E5941" w:rsidRPr="00F52E41" w:rsidRDefault="009E5941" w:rsidP="001D6F63">
            <w:pPr>
              <w:pStyle w:val="Table"/>
            </w:pPr>
            <w:r w:rsidRPr="00F52E41">
              <w:t>Harbor seal</w:t>
            </w:r>
          </w:p>
        </w:tc>
        <w:tc>
          <w:tcPr>
            <w:tcW w:w="0" w:type="auto"/>
          </w:tcPr>
          <w:p w14:paraId="085661B1" w14:textId="77777777" w:rsidR="009E5941" w:rsidRPr="00F52E41" w:rsidRDefault="009E5941" w:rsidP="001D6F63">
            <w:pPr>
              <w:pStyle w:val="Table"/>
            </w:pPr>
            <w:r w:rsidRPr="00F52E41">
              <w:t>0.91</w:t>
            </w:r>
          </w:p>
        </w:tc>
        <w:tc>
          <w:tcPr>
            <w:tcW w:w="0" w:type="auto"/>
          </w:tcPr>
          <w:p w14:paraId="74EE80F7" w14:textId="7DF5BCE2" w:rsidR="009E5941" w:rsidRPr="00F52E41" w:rsidRDefault="009E5941" w:rsidP="001D6F63">
            <w:pPr>
              <w:pStyle w:val="Table"/>
            </w:pPr>
            <w:r>
              <w:t>Howard et al. (2013</w:t>
            </w:r>
            <w:r w:rsidRPr="00F52E41">
              <w:t>)</w:t>
            </w:r>
          </w:p>
        </w:tc>
      </w:tr>
      <w:tr w:rsidR="009E5941" w:rsidRPr="00F52E41" w14:paraId="149565A1" w14:textId="77777777" w:rsidTr="00492B4B">
        <w:tc>
          <w:tcPr>
            <w:tcW w:w="0" w:type="auto"/>
          </w:tcPr>
          <w:p w14:paraId="49A1FB66" w14:textId="77777777" w:rsidR="009E5941" w:rsidRPr="00F52E41" w:rsidRDefault="009E5941" w:rsidP="001D6F63">
            <w:pPr>
              <w:pStyle w:val="Table"/>
            </w:pPr>
          </w:p>
        </w:tc>
        <w:tc>
          <w:tcPr>
            <w:tcW w:w="0" w:type="auto"/>
          </w:tcPr>
          <w:p w14:paraId="663660E1" w14:textId="77777777" w:rsidR="009E5941" w:rsidRPr="00F52E41" w:rsidRDefault="009E5941" w:rsidP="001D6F63">
            <w:pPr>
              <w:pStyle w:val="Table"/>
            </w:pPr>
            <w:r w:rsidRPr="00F52E41">
              <w:t>Steller sea lion</w:t>
            </w:r>
          </w:p>
        </w:tc>
        <w:tc>
          <w:tcPr>
            <w:tcW w:w="0" w:type="auto"/>
          </w:tcPr>
          <w:p w14:paraId="4F2F75FF" w14:textId="77777777" w:rsidR="009E5941" w:rsidRPr="00F52E41" w:rsidRDefault="009E5941" w:rsidP="001D6F63">
            <w:pPr>
              <w:pStyle w:val="Table"/>
            </w:pPr>
            <w:r w:rsidRPr="00F52E41">
              <w:t>0.63</w:t>
            </w:r>
          </w:p>
        </w:tc>
        <w:tc>
          <w:tcPr>
            <w:tcW w:w="0" w:type="auto"/>
          </w:tcPr>
          <w:p w14:paraId="6ACEA4CE" w14:textId="77777777" w:rsidR="009E5941" w:rsidRPr="00F52E41" w:rsidRDefault="009E5941" w:rsidP="001D6F63">
            <w:pPr>
              <w:pStyle w:val="Table"/>
            </w:pPr>
            <w:r w:rsidRPr="00F52E41">
              <w:t>Winship et al. (2002)</w:t>
            </w:r>
          </w:p>
        </w:tc>
      </w:tr>
      <w:tr w:rsidR="009E5941" w:rsidRPr="00F52E41" w14:paraId="477E0502" w14:textId="77777777" w:rsidTr="00492B4B">
        <w:tc>
          <w:tcPr>
            <w:tcW w:w="0" w:type="auto"/>
          </w:tcPr>
          <w:p w14:paraId="42688F74" w14:textId="77777777" w:rsidR="009E5941" w:rsidRPr="00F52E41" w:rsidRDefault="009E5941" w:rsidP="001D6F63">
            <w:pPr>
              <w:pStyle w:val="Table"/>
            </w:pPr>
          </w:p>
        </w:tc>
        <w:tc>
          <w:tcPr>
            <w:tcW w:w="0" w:type="auto"/>
          </w:tcPr>
          <w:p w14:paraId="4054374C" w14:textId="77777777" w:rsidR="009E5941" w:rsidRPr="00F52E41" w:rsidRDefault="009E5941" w:rsidP="001D6F63">
            <w:pPr>
              <w:pStyle w:val="Table"/>
            </w:pPr>
            <w:r w:rsidRPr="00F52E41">
              <w:t>California sea lion</w:t>
            </w:r>
          </w:p>
        </w:tc>
        <w:tc>
          <w:tcPr>
            <w:tcW w:w="0" w:type="auto"/>
          </w:tcPr>
          <w:p w14:paraId="79DA367F" w14:textId="75602809" w:rsidR="009E5941" w:rsidRPr="00F52E41" w:rsidRDefault="00E712A1" w:rsidP="001D6F63">
            <w:pPr>
              <w:pStyle w:val="Table"/>
            </w:pPr>
            <w:r>
              <w:t>implicit</w:t>
            </w:r>
            <w:r>
              <w:rPr>
                <w:vertAlign w:val="superscript"/>
              </w:rPr>
              <w:t>1</w:t>
            </w:r>
          </w:p>
        </w:tc>
        <w:tc>
          <w:tcPr>
            <w:tcW w:w="0" w:type="auto"/>
          </w:tcPr>
          <w:p w14:paraId="4369A8D0" w14:textId="77777777" w:rsidR="009E5941" w:rsidRPr="00F52E41" w:rsidRDefault="009E5941" w:rsidP="001D6F63">
            <w:pPr>
              <w:pStyle w:val="Table"/>
            </w:pPr>
          </w:p>
        </w:tc>
      </w:tr>
      <w:tr w:rsidR="009E5941" w:rsidRPr="00F52E41" w14:paraId="352ABBD7" w14:textId="77777777" w:rsidTr="00492B4B">
        <w:tc>
          <w:tcPr>
            <w:tcW w:w="0" w:type="auto"/>
            <w:tcBorders>
              <w:bottom w:val="single" w:sz="4" w:space="0" w:color="auto"/>
            </w:tcBorders>
          </w:tcPr>
          <w:p w14:paraId="48930893" w14:textId="77777777" w:rsidR="009E5941" w:rsidRPr="00F52E41" w:rsidRDefault="009E5941" w:rsidP="001D6F63">
            <w:pPr>
              <w:pStyle w:val="Table"/>
            </w:pPr>
          </w:p>
        </w:tc>
        <w:tc>
          <w:tcPr>
            <w:tcW w:w="0" w:type="auto"/>
            <w:tcBorders>
              <w:bottom w:val="single" w:sz="4" w:space="0" w:color="auto"/>
            </w:tcBorders>
          </w:tcPr>
          <w:p w14:paraId="4BBCC9FE" w14:textId="77777777" w:rsidR="009E5941" w:rsidRPr="00F52E41" w:rsidRDefault="009E5941" w:rsidP="001D6F63">
            <w:pPr>
              <w:pStyle w:val="Table"/>
            </w:pPr>
            <w:r w:rsidRPr="00F52E41">
              <w:t>Killer whales</w:t>
            </w:r>
          </w:p>
        </w:tc>
        <w:tc>
          <w:tcPr>
            <w:tcW w:w="0" w:type="auto"/>
            <w:tcBorders>
              <w:bottom w:val="single" w:sz="4" w:space="0" w:color="auto"/>
            </w:tcBorders>
          </w:tcPr>
          <w:p w14:paraId="249DDFE7" w14:textId="04ECCAEC"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57A37776" w14:textId="77777777" w:rsidR="009E5941" w:rsidRPr="00F52E41" w:rsidRDefault="009E5941" w:rsidP="001D6F63">
            <w:pPr>
              <w:pStyle w:val="Table"/>
            </w:pPr>
          </w:p>
        </w:tc>
      </w:tr>
    </w:tbl>
    <w:p w14:paraId="611655DB" w14:textId="72911AAE" w:rsidR="00E712A1" w:rsidRPr="00E712A1" w:rsidRDefault="00E712A1" w:rsidP="00492B4B">
      <w:pPr>
        <w:ind w:firstLine="0"/>
      </w:pPr>
      <w:bookmarkStart w:id="232" w:name="_Ref445665205"/>
      <w:r>
        <w:rPr>
          <w:vertAlign w:val="superscript"/>
        </w:rPr>
        <w:t>1</w:t>
      </w:r>
      <w:r>
        <w:t>The assumption is that these costs are implicit in bioenergetics models.</w:t>
      </w:r>
    </w:p>
    <w:p w14:paraId="3FAFFA21" w14:textId="77777777" w:rsidR="00E712A1" w:rsidRDefault="00E712A1">
      <w:pPr>
        <w:spacing w:before="0" w:after="0" w:line="240" w:lineRule="auto"/>
        <w:ind w:firstLine="0"/>
      </w:pPr>
      <w:r>
        <w:br w:type="page"/>
      </w:r>
    </w:p>
    <w:p w14:paraId="6F0E20FA" w14:textId="5891EF2A" w:rsidR="009E5941" w:rsidRDefault="00095303" w:rsidP="000562D3">
      <w:r>
        <w:lastRenderedPageBreak/>
        <w:t xml:space="preserve">Table A- </w:t>
      </w:r>
      <w:r w:rsidR="00B12E16">
        <w:fldChar w:fldCharType="begin"/>
      </w:r>
      <w:r w:rsidR="00B12E16">
        <w:instrText xml:space="preserve"> SEQ Table_A- \* ARABIC </w:instrText>
      </w:r>
      <w:r w:rsidR="00B12E16">
        <w:fldChar w:fldCharType="separate"/>
      </w:r>
      <w:r w:rsidR="00731691">
        <w:rPr>
          <w:noProof/>
        </w:rPr>
        <w:t>2</w:t>
      </w:r>
      <w:r w:rsidR="00B12E16">
        <w:rPr>
          <w:noProof/>
        </w:rPr>
        <w:fldChar w:fldCharType="end"/>
      </w:r>
      <w:bookmarkEnd w:id="232"/>
      <w:r>
        <w:t>.</w:t>
      </w:r>
      <w:r w:rsidR="009E5941">
        <w:t xml:space="preserve">  Lactation and gestation periods for the each of the predator species.</w:t>
      </w:r>
    </w:p>
    <w:tbl>
      <w:tblPr>
        <w:tblW w:w="0" w:type="pct"/>
        <w:tblLook w:val="04A0" w:firstRow="1" w:lastRow="0" w:firstColumn="1" w:lastColumn="0" w:noHBand="0" w:noVBand="1"/>
      </w:tblPr>
      <w:tblGrid>
        <w:gridCol w:w="1210"/>
        <w:gridCol w:w="1503"/>
        <w:gridCol w:w="2024"/>
        <w:gridCol w:w="1535"/>
        <w:gridCol w:w="2368"/>
      </w:tblGrid>
      <w:tr w:rsidR="000562D3" w:rsidRPr="00F52E41" w14:paraId="4786217C" w14:textId="77777777" w:rsidTr="000562D3">
        <w:tc>
          <w:tcPr>
            <w:tcW w:w="0" w:type="auto"/>
            <w:tcBorders>
              <w:top w:val="single" w:sz="4" w:space="0" w:color="auto"/>
              <w:bottom w:val="single" w:sz="2" w:space="0" w:color="auto"/>
            </w:tcBorders>
            <w:vAlign w:val="bottom"/>
          </w:tcPr>
          <w:p w14:paraId="0C1412E8" w14:textId="77777777" w:rsidR="009E5941" w:rsidRPr="00F52E41" w:rsidRDefault="009E5941" w:rsidP="001D6F63">
            <w:pPr>
              <w:pStyle w:val="Table"/>
            </w:pPr>
            <w:r w:rsidRPr="00F52E41">
              <w:t>Parameter</w:t>
            </w:r>
          </w:p>
        </w:tc>
        <w:tc>
          <w:tcPr>
            <w:tcW w:w="0" w:type="auto"/>
            <w:tcBorders>
              <w:top w:val="single" w:sz="4" w:space="0" w:color="auto"/>
              <w:bottom w:val="single" w:sz="2" w:space="0" w:color="auto"/>
            </w:tcBorders>
            <w:vAlign w:val="bottom"/>
          </w:tcPr>
          <w:p w14:paraId="7925F9F6"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40F34E99" w14:textId="77777777" w:rsidR="009E5941" w:rsidRPr="00F52E41" w:rsidRDefault="009E5941" w:rsidP="001D6F63">
            <w:pPr>
              <w:pStyle w:val="Table"/>
            </w:pPr>
            <w:r w:rsidRPr="00F52E41">
              <w:t>Initial day</w:t>
            </w:r>
          </w:p>
        </w:tc>
        <w:tc>
          <w:tcPr>
            <w:tcW w:w="0" w:type="auto"/>
            <w:tcBorders>
              <w:top w:val="single" w:sz="4" w:space="0" w:color="auto"/>
              <w:bottom w:val="single" w:sz="2" w:space="0" w:color="auto"/>
            </w:tcBorders>
            <w:vAlign w:val="bottom"/>
          </w:tcPr>
          <w:p w14:paraId="511B23B7" w14:textId="77777777" w:rsidR="009E5941" w:rsidRPr="00F52E41" w:rsidRDefault="009E5941" w:rsidP="001D6F63">
            <w:pPr>
              <w:pStyle w:val="Table"/>
            </w:pPr>
            <w:r w:rsidRPr="00F52E41">
              <w:t>Ndays</w:t>
            </w:r>
          </w:p>
        </w:tc>
        <w:tc>
          <w:tcPr>
            <w:tcW w:w="0" w:type="auto"/>
            <w:tcBorders>
              <w:top w:val="single" w:sz="4" w:space="0" w:color="auto"/>
              <w:bottom w:val="single" w:sz="2" w:space="0" w:color="auto"/>
            </w:tcBorders>
            <w:vAlign w:val="bottom"/>
          </w:tcPr>
          <w:p w14:paraId="1935FF0C" w14:textId="77777777" w:rsidR="009E5941" w:rsidRPr="00F52E41" w:rsidRDefault="009E5941" w:rsidP="001D6F63">
            <w:pPr>
              <w:pStyle w:val="Table"/>
            </w:pPr>
            <w:r w:rsidRPr="00F52E41">
              <w:t>Source</w:t>
            </w:r>
          </w:p>
        </w:tc>
      </w:tr>
      <w:tr w:rsidR="000562D3" w:rsidRPr="00F52E41" w14:paraId="0F858676" w14:textId="77777777" w:rsidTr="000562D3">
        <w:tc>
          <w:tcPr>
            <w:tcW w:w="0" w:type="auto"/>
            <w:tcBorders>
              <w:top w:val="single" w:sz="2" w:space="0" w:color="auto"/>
            </w:tcBorders>
          </w:tcPr>
          <w:p w14:paraId="7FBF7FBD" w14:textId="77777777" w:rsidR="009E5941" w:rsidRPr="002246F7" w:rsidRDefault="00B12E16"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PC</m:t>
                    </m:r>
                  </m:sup>
                </m:sSubSup>
              </m:oMath>
            </m:oMathPara>
          </w:p>
        </w:tc>
        <w:tc>
          <w:tcPr>
            <w:tcW w:w="0" w:type="auto"/>
            <w:tcBorders>
              <w:top w:val="single" w:sz="2" w:space="0" w:color="auto"/>
            </w:tcBorders>
          </w:tcPr>
          <w:p w14:paraId="709472DD" w14:textId="77777777" w:rsidR="009E5941" w:rsidRPr="00F52E41" w:rsidRDefault="009E5941" w:rsidP="001D6F63">
            <w:pPr>
              <w:pStyle w:val="Table"/>
            </w:pPr>
            <w:r w:rsidRPr="00F52E41">
              <w:t>Harbor seal</w:t>
            </w:r>
          </w:p>
        </w:tc>
        <w:tc>
          <w:tcPr>
            <w:tcW w:w="0" w:type="auto"/>
            <w:tcBorders>
              <w:top w:val="single" w:sz="2" w:space="0" w:color="auto"/>
            </w:tcBorders>
          </w:tcPr>
          <w:p w14:paraId="0A077635" w14:textId="77777777" w:rsidR="009E5941" w:rsidRPr="00F52E41" w:rsidRDefault="009E5941" w:rsidP="001D6F63">
            <w:pPr>
              <w:pStyle w:val="Table"/>
            </w:pPr>
            <w:r w:rsidRPr="00F52E41">
              <w:t>9 mos. before pupping</w:t>
            </w:r>
          </w:p>
        </w:tc>
        <w:tc>
          <w:tcPr>
            <w:tcW w:w="0" w:type="auto"/>
            <w:tcBorders>
              <w:top w:val="single" w:sz="2" w:space="0" w:color="auto"/>
            </w:tcBorders>
          </w:tcPr>
          <w:p w14:paraId="5B4E94B6" w14:textId="77777777" w:rsidR="009E5941" w:rsidRPr="00F52E41" w:rsidRDefault="009E5941" w:rsidP="001D6F63">
            <w:pPr>
              <w:pStyle w:val="Table"/>
            </w:pPr>
            <w:r w:rsidRPr="00F52E41">
              <w:t>214 (9 months)</w:t>
            </w:r>
          </w:p>
        </w:tc>
        <w:tc>
          <w:tcPr>
            <w:tcW w:w="0" w:type="auto"/>
            <w:tcBorders>
              <w:top w:val="single" w:sz="2" w:space="0" w:color="auto"/>
            </w:tcBorders>
          </w:tcPr>
          <w:p w14:paraId="70ABF291" w14:textId="170902CE" w:rsidR="009E5941" w:rsidRPr="00F52E41" w:rsidRDefault="00FA6CD9" w:rsidP="001D6F63">
            <w:pPr>
              <w:pStyle w:val="Table"/>
            </w:pPr>
            <w:r>
              <w:fldChar w:fldCharType="begin"/>
            </w:r>
            <w:r>
              <w:instrText xml:space="preserve"> ADDIN ZOTERO_ITEM CSL_CITATION {"citationID":"1hi5fqde10","properties":{"formattedCitation":"(Temte 1991, 1994)","plainCitation":"(Temte 1991, 1994)"},"citationItems":[{"id":77,"uris":["http://zotero.org/users/local/DW6AEAS0/items/PZ7WPFHP"],"uri":["http://zotero.org/users/local/DW6AEAS0/items/PZ7WPFHP"],"itemData":{"id":77,"type":"article-journal","title":"Precise birth timing in captive harbor seals (Phoca vitulina) and California sea lions (Zalophus californianus)","container-title":"Marine Mammal Science","page":"145–156","volume":"7","issue":"2","source":"Google Scholar","author":[{"family":"Temte","given":"Jonathan L."}],"issued":{"date-parts":[["1991"]]}}},{"id":72,"uris":["http://zotero.org/users/local/DW6AEAS0/items/5KX5MCWW"],"uri":["http://zotero.org/users/local/DW6AEAS0/items/5KX5MCWW"],"itemData":{"id":72,"type":"article-journal","title":"Photoperiod control of birth timing in the harbour seal (Phoca vitulina)","container-title":"Journal of Zoology","page":"369–384","volume":"233","issue":"3","source":"Google Scholar","author":[{"family":"Temte","given":"Jonathan L."}],"issued":{"date-parts":[["1994"]]}}}],"schema":"https://github.com/citation-style-language/schema/raw/master/csl-citation.json"} </w:instrText>
            </w:r>
            <w:r>
              <w:fldChar w:fldCharType="separate"/>
            </w:r>
            <w:r w:rsidRPr="00FA6CD9">
              <w:t xml:space="preserve">Temte </w:t>
            </w:r>
            <w:r>
              <w:t>(</w:t>
            </w:r>
            <w:r w:rsidRPr="00FA6CD9">
              <w:t>1991, 1994)</w:t>
            </w:r>
            <w:r>
              <w:fldChar w:fldCharType="end"/>
            </w:r>
          </w:p>
        </w:tc>
      </w:tr>
      <w:tr w:rsidR="000562D3" w:rsidRPr="00F52E41" w14:paraId="5039766A" w14:textId="77777777" w:rsidTr="001D6F63">
        <w:tc>
          <w:tcPr>
            <w:tcW w:w="0" w:type="auto"/>
          </w:tcPr>
          <w:p w14:paraId="108411FF" w14:textId="77777777" w:rsidR="009E5941" w:rsidRPr="00F52E41" w:rsidRDefault="009E5941" w:rsidP="001D6F63">
            <w:pPr>
              <w:pStyle w:val="Table"/>
            </w:pPr>
          </w:p>
        </w:tc>
        <w:tc>
          <w:tcPr>
            <w:tcW w:w="0" w:type="auto"/>
          </w:tcPr>
          <w:p w14:paraId="35B30ECC" w14:textId="40B68F97"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Pr>
          <w:p w14:paraId="314B7390" w14:textId="77777777" w:rsidR="009E5941" w:rsidRPr="00F52E41" w:rsidRDefault="009E5941" w:rsidP="001D6F63">
            <w:pPr>
              <w:pStyle w:val="Table"/>
            </w:pPr>
            <w:r w:rsidRPr="00F52E41">
              <w:t>9 mos. before pupping</w:t>
            </w:r>
          </w:p>
        </w:tc>
        <w:tc>
          <w:tcPr>
            <w:tcW w:w="0" w:type="auto"/>
          </w:tcPr>
          <w:p w14:paraId="369D31C8" w14:textId="77777777" w:rsidR="009E5941" w:rsidRPr="00F52E41" w:rsidRDefault="009E5941" w:rsidP="001D6F63">
            <w:pPr>
              <w:pStyle w:val="Table"/>
            </w:pPr>
            <w:r w:rsidRPr="00F52E41">
              <w:t>214 (9 months)</w:t>
            </w:r>
          </w:p>
        </w:tc>
        <w:tc>
          <w:tcPr>
            <w:tcW w:w="0" w:type="auto"/>
          </w:tcPr>
          <w:p w14:paraId="478B90A9" w14:textId="56413663" w:rsidR="009E5941" w:rsidRPr="00F52E41" w:rsidRDefault="000562D3" w:rsidP="001D6F63">
            <w:pPr>
              <w:pStyle w:val="Table"/>
            </w:pPr>
            <w:r>
              <w:fldChar w:fldCharType="begin"/>
            </w:r>
            <w:r>
              <w:instrText xml:space="preserve"> ADDIN ZOTERO_ITEM CSL_CITATION {"citationID":"lrgp19ukj","properties":{"formattedCitation":"(Pitcher and Calkins 1981)","plainCitation":"(Pitcher and Calkins 1981)"},"citationItems":[{"id":93,"uris":["http://zotero.org/users/local/DW6AEAS0/items/8RBZXF2X"],"uri":["http://zotero.org/users/local/DW6AEAS0/items/8RBZXF2X"],"itemData":{"id":93,"type":"article-journal","title":"Reproductive biology of Steller sea lions in the Gulf of Alaska","container-title":"Journal of Mammalogy","page":"599–605","volume":"62","issue":"3","source":"Google Scholar","author":[{"family":"Pitcher","given":"Kenneth W."},{"family":"Calkins","given":"Donald G."}],"issued":{"date-parts":[["1981"]]}}}],"schema":"https://github.com/citation-style-language/schema/raw/master/csl-citation.json"} </w:instrText>
            </w:r>
            <w:r>
              <w:fldChar w:fldCharType="separate"/>
            </w:r>
            <w:r w:rsidRPr="000562D3">
              <w:t xml:space="preserve">Pitcher and Calkins </w:t>
            </w:r>
            <w:r>
              <w:t>(</w:t>
            </w:r>
            <w:r w:rsidRPr="000562D3">
              <w:t>1981)</w:t>
            </w:r>
            <w:r>
              <w:fldChar w:fldCharType="end"/>
            </w:r>
          </w:p>
        </w:tc>
      </w:tr>
      <w:tr w:rsidR="000562D3" w:rsidRPr="00F52E41" w14:paraId="56FCB50C" w14:textId="77777777" w:rsidTr="000562D3">
        <w:tc>
          <w:tcPr>
            <w:tcW w:w="0" w:type="auto"/>
          </w:tcPr>
          <w:p w14:paraId="4780A43D" w14:textId="77777777" w:rsidR="009E5941" w:rsidRPr="002246F7" w:rsidRDefault="00B12E16"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LC</m:t>
                    </m:r>
                  </m:sup>
                </m:sSubSup>
              </m:oMath>
            </m:oMathPara>
          </w:p>
        </w:tc>
        <w:tc>
          <w:tcPr>
            <w:tcW w:w="0" w:type="auto"/>
          </w:tcPr>
          <w:p w14:paraId="2D2988EF" w14:textId="77777777" w:rsidR="009E5941" w:rsidRPr="00F52E41" w:rsidRDefault="009E5941" w:rsidP="001D6F63">
            <w:pPr>
              <w:pStyle w:val="Table"/>
            </w:pPr>
            <w:r w:rsidRPr="00F52E41">
              <w:t>Harbor seal</w:t>
            </w:r>
          </w:p>
        </w:tc>
        <w:tc>
          <w:tcPr>
            <w:tcW w:w="0" w:type="auto"/>
          </w:tcPr>
          <w:p w14:paraId="2D770B52" w14:textId="77777777" w:rsidR="009E5941" w:rsidRPr="00F52E41" w:rsidRDefault="009E5941" w:rsidP="001D6F63">
            <w:pPr>
              <w:pStyle w:val="Table"/>
            </w:pPr>
            <w:r w:rsidRPr="00F52E41">
              <w:t>May 25th</w:t>
            </w:r>
          </w:p>
        </w:tc>
        <w:tc>
          <w:tcPr>
            <w:tcW w:w="0" w:type="auto"/>
          </w:tcPr>
          <w:p w14:paraId="4AFA221A" w14:textId="452D1860" w:rsidR="009E5941" w:rsidRPr="00F52E41" w:rsidRDefault="009E5941" w:rsidP="001D6F63">
            <w:pPr>
              <w:pStyle w:val="Table"/>
            </w:pPr>
            <w:r w:rsidRPr="00F52E41">
              <w:t xml:space="preserve">28 </w:t>
            </w:r>
            <w:r w:rsidR="008121A5">
              <w:t>–</w:t>
            </w:r>
            <w:r w:rsidRPr="00F52E41">
              <w:t xml:space="preserve"> 42</w:t>
            </w:r>
          </w:p>
        </w:tc>
        <w:tc>
          <w:tcPr>
            <w:tcW w:w="0" w:type="auto"/>
          </w:tcPr>
          <w:p w14:paraId="78FB2D10" w14:textId="0E28EB61" w:rsidR="009E5941" w:rsidRPr="00F52E41" w:rsidRDefault="007464B8" w:rsidP="007464B8">
            <w:pPr>
              <w:pStyle w:val="Table"/>
            </w:pPr>
            <w:r>
              <w:fldChar w:fldCharType="begin"/>
            </w:r>
            <w:r>
              <w:instrText xml:space="preserve"> ADDIN ZOTERO_ITEM CSL_CITATION {"citationID":"1kqd7c9f0p","properties":{"formattedCitation":"(Muelbert et al. 2003)","plainCitation":"(Muelbert et al. 2003)"},"citationItems":[{"id":83,"uris":["http://zotero.org/users/local/DW6AEAS0/items/8WS474QG"],"uri":["http://zotero.org/users/local/DW6AEAS0/items/8WS474QG"],"itemData":{"id":83,"type":"article-journal","title":"Weaning mass affects changes in body composition and food intake in harbour seal pups during the first month of independence","container-title":"Physiological and Biochemical Zoology","page":"418–427","volume":"76","issue":"3","source":"Google Scholar","author":[{"family":"Muelbert","given":"M. M. C."},{"family":"Bowen","given":"W. D."},{"family":"Iverson","given":"S. J."}],"issued":{"date-parts":[["2003"]]}}}],"schema":"https://github.com/citation-style-language/schema/raw/master/csl-citation.json"} </w:instrText>
            </w:r>
            <w:r>
              <w:fldChar w:fldCharType="separate"/>
            </w:r>
            <w:r w:rsidRPr="007464B8">
              <w:t xml:space="preserve">Muelbert et al. </w:t>
            </w:r>
            <w:r>
              <w:t>(</w:t>
            </w:r>
            <w:r w:rsidRPr="007464B8">
              <w:t>2003)</w:t>
            </w:r>
            <w:r>
              <w:fldChar w:fldCharType="end"/>
            </w:r>
          </w:p>
        </w:tc>
      </w:tr>
      <w:tr w:rsidR="000562D3" w:rsidRPr="00F52E41" w14:paraId="11CDA0E9" w14:textId="77777777" w:rsidTr="000562D3">
        <w:tc>
          <w:tcPr>
            <w:tcW w:w="0" w:type="auto"/>
            <w:tcBorders>
              <w:bottom w:val="single" w:sz="4" w:space="0" w:color="auto"/>
            </w:tcBorders>
          </w:tcPr>
          <w:p w14:paraId="37BA7F7A" w14:textId="77777777" w:rsidR="009E5941" w:rsidRPr="00F52E41" w:rsidRDefault="009E5941" w:rsidP="001D6F63">
            <w:pPr>
              <w:pStyle w:val="Table"/>
            </w:pPr>
          </w:p>
        </w:tc>
        <w:tc>
          <w:tcPr>
            <w:tcW w:w="0" w:type="auto"/>
            <w:tcBorders>
              <w:bottom w:val="single" w:sz="4" w:space="0" w:color="auto"/>
            </w:tcBorders>
          </w:tcPr>
          <w:p w14:paraId="08B9374D" w14:textId="33BE75E0"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Borders>
              <w:bottom w:val="single" w:sz="4" w:space="0" w:color="auto"/>
            </w:tcBorders>
          </w:tcPr>
          <w:p w14:paraId="448B3F7E" w14:textId="26DC956E" w:rsidR="009E5941" w:rsidRPr="00F52E41" w:rsidRDefault="009E5941" w:rsidP="007464B8">
            <w:pPr>
              <w:pStyle w:val="Table"/>
            </w:pPr>
            <w:r w:rsidRPr="00F52E41">
              <w:t>May</w:t>
            </w:r>
          </w:p>
        </w:tc>
        <w:tc>
          <w:tcPr>
            <w:tcW w:w="0" w:type="auto"/>
            <w:tcBorders>
              <w:bottom w:val="single" w:sz="4" w:space="0" w:color="auto"/>
            </w:tcBorders>
          </w:tcPr>
          <w:p w14:paraId="2D0F994B" w14:textId="635F611C" w:rsidR="009E5941" w:rsidRPr="00F52E41" w:rsidRDefault="008121A5" w:rsidP="001D6F63">
            <w:pPr>
              <w:pStyle w:val="Table"/>
            </w:pPr>
            <w:r>
              <w:t>six months</w:t>
            </w:r>
          </w:p>
        </w:tc>
        <w:tc>
          <w:tcPr>
            <w:tcW w:w="0" w:type="auto"/>
            <w:tcBorders>
              <w:bottom w:val="single" w:sz="4" w:space="0" w:color="auto"/>
            </w:tcBorders>
          </w:tcPr>
          <w:p w14:paraId="4A78A7E4" w14:textId="56DA3132" w:rsidR="009E5941" w:rsidRPr="00F52E41" w:rsidRDefault="007464B8" w:rsidP="001D6F63">
            <w:pPr>
              <w:pStyle w:val="Table"/>
            </w:pPr>
            <w:r>
              <w:fldChar w:fldCharType="begin"/>
            </w:r>
            <w:r>
              <w:instrText xml:space="preserve"> ADDIN ZOTERO_ITEM CSL_CITATION {"citationID":"2loldbq586","properties":{"formattedCitation":"(Mathisen and Lopp 1963)","plainCitation":"(Mathisen and Lopp 1963)"},"citationItems":[{"id":90,"uris":["http://zotero.org/users/local/DW6AEAS0/items/XFX745HW"],"uri":["http://zotero.org/users/local/DW6AEAS0/items/XFX745HW"],"itemData":{"id":90,"type":"book","title":"Photographic census of the Steller sea lion herds in Alaska, 1956-58","collection-number":"83","publisher":"US Department of Interior, Fish and Wildlife Service","source":"Google Scholar","author":[{"family":"Mathisen","given":"Ole Alfred"},{"family":"Lopp","given":"Ron J."}],"issued":{"date-parts":[["1963"]]}}}],"schema":"https://github.com/citation-style-language/schema/raw/master/csl-citation.json"} </w:instrText>
            </w:r>
            <w:r>
              <w:fldChar w:fldCharType="separate"/>
            </w:r>
            <w:r w:rsidRPr="007464B8">
              <w:t xml:space="preserve">Mathisen and Lopp </w:t>
            </w:r>
            <w:r>
              <w:t>(</w:t>
            </w:r>
            <w:r w:rsidRPr="007464B8">
              <w:t>1963)</w:t>
            </w:r>
            <w:r>
              <w:fldChar w:fldCharType="end"/>
            </w:r>
          </w:p>
        </w:tc>
      </w:tr>
    </w:tbl>
    <w:p w14:paraId="09AA7AD7" w14:textId="71423B3D" w:rsidR="009E5941" w:rsidRDefault="00E712A1">
      <w:pPr>
        <w:spacing w:before="0" w:after="0" w:line="240" w:lineRule="auto"/>
        <w:ind w:firstLine="0"/>
      </w:pPr>
      <w:r>
        <w:rPr>
          <w:vertAlign w:val="superscript"/>
        </w:rPr>
        <w:t>1</w:t>
      </w:r>
      <w:r>
        <w:t>Although, some studies indicate that sea lion lactate for up to nine months, many sea lions are seen lactating with 1-2 year old juveniles.</w:t>
      </w:r>
    </w:p>
    <w:p w14:paraId="564453F9" w14:textId="33EEE73C" w:rsidR="000313D0" w:rsidRDefault="000313D0">
      <w:pPr>
        <w:spacing w:before="0" w:after="0" w:line="240" w:lineRule="auto"/>
        <w:ind w:firstLine="0"/>
      </w:pPr>
      <w:r>
        <w:br w:type="page"/>
      </w:r>
    </w:p>
    <w:p w14:paraId="6F29B91F" w14:textId="77777777" w:rsidR="000313D0" w:rsidRDefault="000313D0">
      <w:pPr>
        <w:spacing w:before="0" w:after="0" w:line="240" w:lineRule="auto"/>
        <w:ind w:firstLine="0"/>
      </w:pPr>
    </w:p>
    <w:p w14:paraId="7F04ABDD" w14:textId="77777777" w:rsidR="00E712A1" w:rsidRPr="00E712A1" w:rsidRDefault="00E712A1">
      <w:pPr>
        <w:spacing w:before="0" w:after="0" w:line="240" w:lineRule="auto"/>
        <w:ind w:firstLine="0"/>
      </w:pPr>
    </w:p>
    <w:p w14:paraId="4A2B80D8" w14:textId="0B3177B6" w:rsidR="009E5941" w:rsidRDefault="002A5DD8" w:rsidP="009E5941">
      <w:pPr>
        <w:pStyle w:val="Caption"/>
      </w:pPr>
      <w:r>
        <w:rPr>
          <w:noProof/>
        </w:rPr>
        <w:drawing>
          <wp:inline distT="0" distB="0" distL="0" distR="0" wp14:anchorId="68FD415F" wp14:editId="630DBB76">
            <wp:extent cx="45720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lactationCosts.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1FAAF65" w14:textId="5B77203F" w:rsidR="009E5941" w:rsidRDefault="00095303" w:rsidP="000562D3">
      <w:bookmarkStart w:id="233" w:name="_Ref445665356"/>
      <w:r>
        <w:t xml:space="preserve">Figure A- </w:t>
      </w:r>
      <w:r w:rsidR="00B12E16">
        <w:fldChar w:fldCharType="begin"/>
      </w:r>
      <w:r w:rsidR="00B12E16">
        <w:instrText xml:space="preserve"> SEQ Figure_A- \* ARABIC </w:instrText>
      </w:r>
      <w:r w:rsidR="00B12E16">
        <w:fldChar w:fldCharType="separate"/>
      </w:r>
      <w:r w:rsidR="00731691">
        <w:rPr>
          <w:noProof/>
        </w:rPr>
        <w:t>1</w:t>
      </w:r>
      <w:r w:rsidR="00B12E16">
        <w:rPr>
          <w:noProof/>
        </w:rPr>
        <w:fldChar w:fldCharType="end"/>
      </w:r>
      <w:bookmarkEnd w:id="233"/>
      <w:r w:rsidR="009E5941">
        <w:t>.  Periods for which lactation costs are factored into the bioenergetics model.</w:t>
      </w:r>
    </w:p>
    <w:p w14:paraId="09276FC4" w14:textId="77777777" w:rsidR="009E5941" w:rsidRDefault="009E5941" w:rsidP="009E5941">
      <w:pPr>
        <w:spacing w:before="0" w:after="0" w:line="240" w:lineRule="auto"/>
        <w:ind w:firstLine="0"/>
      </w:pPr>
      <w:r>
        <w:br w:type="page"/>
      </w:r>
    </w:p>
    <w:p w14:paraId="2CB8DA22" w14:textId="77777777" w:rsidR="009E5941" w:rsidRDefault="009E5941" w:rsidP="009E5941">
      <w:pPr>
        <w:pStyle w:val="Heading3"/>
      </w:pPr>
      <w:r>
        <w:lastRenderedPageBreak/>
        <w:t>Growth costs</w:t>
      </w:r>
    </w:p>
    <w:p w14:paraId="4A950DDD" w14:textId="00F7C3C6" w:rsidR="009E5941" w:rsidRDefault="009E5941" w:rsidP="009E5941">
      <w:r>
        <w:t>The models for growth costs (</w:t>
      </w:r>
      <m:oMath>
        <m:r>
          <m:rPr>
            <m:sty m:val="p"/>
          </m:rPr>
          <w:rPr>
            <w:rFonts w:ascii="Cambria Math" w:hAnsi="Cambria Math"/>
          </w:rPr>
          <m:t>GC</m:t>
        </m:r>
      </m:oMath>
      <w:r>
        <w:t xml:space="preserve">) are different for each predator. The Steller sea lion model is an annual estimate based the change in </w:t>
      </w:r>
      <w:r w:rsidR="00BE7E7F">
        <w:t>body mass</w:t>
      </w:r>
      <w:r>
        <w:t>, while the Harbor seal model is daily estimate for immature individuals. The growth costs for killer whales are integrated into the activity costs.</w:t>
      </w:r>
    </w:p>
    <w:p w14:paraId="5341BB04" w14:textId="77777777" w:rsidR="009E5941" w:rsidRDefault="009E5941" w:rsidP="009E5941">
      <w:pPr>
        <w:spacing w:before="0" w:after="0" w:line="240" w:lineRule="auto"/>
        <w:ind w:firstLine="0"/>
      </w:pPr>
      <w:r>
        <w:br w:type="page"/>
      </w:r>
    </w:p>
    <w:p w14:paraId="575BD891" w14:textId="5FA4BE53" w:rsidR="009E5941" w:rsidRDefault="00095303" w:rsidP="000562D3">
      <w:bookmarkStart w:id="234" w:name="_Ref445665208"/>
      <w:r>
        <w:lastRenderedPageBreak/>
        <w:t xml:space="preserve">Table A- </w:t>
      </w:r>
      <w:r w:rsidR="00B12E16">
        <w:fldChar w:fldCharType="begin"/>
      </w:r>
      <w:r w:rsidR="00B12E16">
        <w:instrText xml:space="preserve"> SEQ Table_A- \* ARABIC </w:instrText>
      </w:r>
      <w:r w:rsidR="00B12E16">
        <w:fldChar w:fldCharType="separate"/>
      </w:r>
      <w:r w:rsidR="00731691">
        <w:rPr>
          <w:noProof/>
        </w:rPr>
        <w:t>3</w:t>
      </w:r>
      <w:r w:rsidR="00B12E16">
        <w:rPr>
          <w:noProof/>
        </w:rPr>
        <w:fldChar w:fldCharType="end"/>
      </w:r>
      <w:bookmarkEnd w:id="234"/>
      <w:r w:rsidR="009E5941">
        <w:t>.  The sources and model for determining growth costs for the predators.</w:t>
      </w:r>
    </w:p>
    <w:tbl>
      <w:tblPr>
        <w:tblW w:w="5000" w:type="pct"/>
        <w:tblLook w:val="04A0" w:firstRow="1" w:lastRow="0" w:firstColumn="1" w:lastColumn="0" w:noHBand="0" w:noVBand="1"/>
      </w:tblPr>
      <w:tblGrid>
        <w:gridCol w:w="1004"/>
        <w:gridCol w:w="1579"/>
        <w:gridCol w:w="4115"/>
        <w:gridCol w:w="1942"/>
      </w:tblGrid>
      <w:tr w:rsidR="009E5941" w:rsidRPr="00F52E41" w14:paraId="465828C5" w14:textId="77777777" w:rsidTr="00E712A1">
        <w:tc>
          <w:tcPr>
            <w:tcW w:w="0" w:type="auto"/>
            <w:tcBorders>
              <w:top w:val="single" w:sz="4" w:space="0" w:color="auto"/>
              <w:bottom w:val="single" w:sz="2" w:space="0" w:color="auto"/>
            </w:tcBorders>
            <w:vAlign w:val="bottom"/>
          </w:tcPr>
          <w:p w14:paraId="79900BFD"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2628D688"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07BAEF5C"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297D48A2" w14:textId="77777777" w:rsidR="009E5941" w:rsidRPr="00F52E41" w:rsidRDefault="009E5941" w:rsidP="001D6F63">
            <w:pPr>
              <w:pStyle w:val="Table"/>
            </w:pPr>
            <w:r w:rsidRPr="00F52E41">
              <w:t>Source</w:t>
            </w:r>
          </w:p>
        </w:tc>
      </w:tr>
      <w:tr w:rsidR="009E5941" w:rsidRPr="00F52E41" w14:paraId="31A1A677" w14:textId="77777777" w:rsidTr="00E712A1">
        <w:tc>
          <w:tcPr>
            <w:tcW w:w="0" w:type="auto"/>
            <w:tcBorders>
              <w:top w:val="single" w:sz="2" w:space="0" w:color="auto"/>
            </w:tcBorders>
          </w:tcPr>
          <w:p w14:paraId="3F20F711" w14:textId="77777777" w:rsidR="009E5941" w:rsidRPr="002246F7" w:rsidRDefault="009E5941" w:rsidP="001D6F63">
            <w:pPr>
              <w:pStyle w:val="Table"/>
            </w:pPr>
            <m:oMathPara>
              <m:oMath>
                <m:r>
                  <m:rPr>
                    <m:sty m:val="p"/>
                  </m:rPr>
                  <w:rPr>
                    <w:rFonts w:ascii="Cambria Math" w:hAnsi="Cambria Math"/>
                  </w:rPr>
                  <m:t>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6EB3176C" w14:textId="77777777" w:rsidR="009E5941" w:rsidRPr="00F52E41" w:rsidRDefault="009E5941" w:rsidP="001D6F63">
            <w:pPr>
              <w:pStyle w:val="Table"/>
            </w:pPr>
            <w:r w:rsidRPr="00F52E41">
              <w:t>Harbor seal</w:t>
            </w:r>
          </w:p>
        </w:tc>
        <w:tc>
          <w:tcPr>
            <w:tcW w:w="0" w:type="auto"/>
            <w:tcBorders>
              <w:top w:val="single" w:sz="2" w:space="0" w:color="auto"/>
            </w:tcBorders>
          </w:tcPr>
          <w:p w14:paraId="679678AD" w14:textId="77777777" w:rsidR="009E5941" w:rsidRPr="002246F7" w:rsidRDefault="00B12E16"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i,s</m:t>
                    </m:r>
                  </m:sub>
                  <m:sup>
                    <m:r>
                      <m:rPr>
                        <m:sty m:val="p"/>
                      </m:rPr>
                      <w:rPr>
                        <w:rFonts w:ascii="Cambria Math" w:hAnsi="Cambria Math"/>
                      </w:rPr>
                      <m:t>m</m:t>
                    </m:r>
                  </m:sup>
                </m:sSubSup>
                <m:r>
                  <m:rPr>
                    <m:sty m:val="p"/>
                  </m:rPr>
                  <w:rPr>
                    <w:rFonts w:ascii="Cambria Math" w:hAnsi="Cambria Math"/>
                  </w:rPr>
                  <m:t>*0.0165×321×86400</m:t>
                </m:r>
              </m:oMath>
            </m:oMathPara>
          </w:p>
        </w:tc>
        <w:tc>
          <w:tcPr>
            <w:tcW w:w="0" w:type="auto"/>
            <w:tcBorders>
              <w:top w:val="single" w:sz="2" w:space="0" w:color="auto"/>
            </w:tcBorders>
          </w:tcPr>
          <w:p w14:paraId="12A07B2A" w14:textId="77777777" w:rsidR="009E5941" w:rsidRPr="00F52E41" w:rsidRDefault="009E5941" w:rsidP="001D6F63">
            <w:pPr>
              <w:pStyle w:val="Table"/>
            </w:pPr>
            <w:r>
              <w:t>Howard et al. (2013</w:t>
            </w:r>
            <w:r w:rsidRPr="00F52E41">
              <w:t>)</w:t>
            </w:r>
          </w:p>
        </w:tc>
      </w:tr>
      <w:tr w:rsidR="009E5941" w:rsidRPr="00F52E41" w14:paraId="6EA88220" w14:textId="77777777" w:rsidTr="00E712A1">
        <w:tc>
          <w:tcPr>
            <w:tcW w:w="0" w:type="auto"/>
          </w:tcPr>
          <w:p w14:paraId="217C0384" w14:textId="77777777" w:rsidR="009E5941" w:rsidRPr="00F52E41" w:rsidRDefault="009E5941" w:rsidP="001D6F63">
            <w:pPr>
              <w:pStyle w:val="Table"/>
            </w:pPr>
          </w:p>
        </w:tc>
        <w:tc>
          <w:tcPr>
            <w:tcW w:w="0" w:type="auto"/>
          </w:tcPr>
          <w:p w14:paraId="2D9FA217" w14:textId="77777777" w:rsidR="009E5941" w:rsidRPr="00F52E41" w:rsidRDefault="009E5941" w:rsidP="001D6F63">
            <w:pPr>
              <w:pStyle w:val="Table"/>
            </w:pPr>
            <w:r w:rsidRPr="00F52E41">
              <w:t>Steller sea lion</w:t>
            </w:r>
          </w:p>
        </w:tc>
        <w:tc>
          <w:tcPr>
            <w:tcW w:w="0" w:type="auto"/>
          </w:tcPr>
          <w:p w14:paraId="601A1C9A"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h,i-1,s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oMath>
            </m:oMathPara>
          </w:p>
        </w:tc>
        <w:tc>
          <w:tcPr>
            <w:tcW w:w="0" w:type="auto"/>
          </w:tcPr>
          <w:p w14:paraId="64C82E63" w14:textId="77777777" w:rsidR="009E5941" w:rsidRPr="00F52E41" w:rsidRDefault="009E5941" w:rsidP="001D6F63">
            <w:pPr>
              <w:pStyle w:val="Table"/>
            </w:pPr>
            <w:r w:rsidRPr="00F52E41">
              <w:t>Winship et al. (2002)</w:t>
            </w:r>
          </w:p>
        </w:tc>
      </w:tr>
      <w:tr w:rsidR="009E5941" w:rsidRPr="00F52E41" w14:paraId="6108476C" w14:textId="77777777" w:rsidTr="00E712A1">
        <w:tc>
          <w:tcPr>
            <w:tcW w:w="0" w:type="auto"/>
          </w:tcPr>
          <w:p w14:paraId="5194F09F" w14:textId="77777777" w:rsidR="009E5941" w:rsidRPr="00F52E41" w:rsidRDefault="009E5941" w:rsidP="001D6F63">
            <w:pPr>
              <w:pStyle w:val="Table"/>
            </w:pPr>
          </w:p>
        </w:tc>
        <w:tc>
          <w:tcPr>
            <w:tcW w:w="0" w:type="auto"/>
          </w:tcPr>
          <w:p w14:paraId="59DFEC49" w14:textId="77777777" w:rsidR="009E5941" w:rsidRPr="00F52E41" w:rsidRDefault="009E5941" w:rsidP="001D6F63">
            <w:pPr>
              <w:pStyle w:val="Table"/>
            </w:pPr>
            <w:r w:rsidRPr="00F52E41">
              <w:t>California sea lion</w:t>
            </w:r>
          </w:p>
        </w:tc>
        <w:tc>
          <w:tcPr>
            <w:tcW w:w="0" w:type="auto"/>
          </w:tcPr>
          <w:p w14:paraId="7E789544" w14:textId="5EC6ED43" w:rsidR="009E5941" w:rsidRPr="00492B4B" w:rsidRDefault="00E712A1" w:rsidP="001D6F63">
            <w:pPr>
              <w:pStyle w:val="Table"/>
              <w:rPr>
                <w:vertAlign w:val="superscript"/>
              </w:rPr>
            </w:pPr>
            <w:r>
              <w:t>implicit</w:t>
            </w:r>
            <w:r>
              <w:rPr>
                <w:vertAlign w:val="superscript"/>
              </w:rPr>
              <w:t>1</w:t>
            </w:r>
          </w:p>
        </w:tc>
        <w:tc>
          <w:tcPr>
            <w:tcW w:w="0" w:type="auto"/>
          </w:tcPr>
          <w:p w14:paraId="73034F5B" w14:textId="77777777" w:rsidR="009E5941" w:rsidRPr="00F52E41" w:rsidRDefault="009E5941" w:rsidP="001D6F63">
            <w:pPr>
              <w:pStyle w:val="Table"/>
            </w:pPr>
            <w:r w:rsidRPr="00F52E41">
              <w:t>Weise and Harvey (2008)</w:t>
            </w:r>
          </w:p>
        </w:tc>
      </w:tr>
      <w:tr w:rsidR="009E5941" w:rsidRPr="00F52E41" w14:paraId="7D801CEC" w14:textId="77777777" w:rsidTr="00E712A1">
        <w:tc>
          <w:tcPr>
            <w:tcW w:w="0" w:type="auto"/>
            <w:tcBorders>
              <w:bottom w:val="single" w:sz="4" w:space="0" w:color="auto"/>
            </w:tcBorders>
          </w:tcPr>
          <w:p w14:paraId="15A8F3B2" w14:textId="77777777" w:rsidR="009E5941" w:rsidRPr="00F52E41" w:rsidRDefault="009E5941" w:rsidP="001D6F63">
            <w:pPr>
              <w:pStyle w:val="Table"/>
            </w:pPr>
          </w:p>
        </w:tc>
        <w:tc>
          <w:tcPr>
            <w:tcW w:w="0" w:type="auto"/>
            <w:tcBorders>
              <w:bottom w:val="single" w:sz="4" w:space="0" w:color="auto"/>
            </w:tcBorders>
          </w:tcPr>
          <w:p w14:paraId="0D99B801" w14:textId="77777777" w:rsidR="009E5941" w:rsidRPr="00F52E41" w:rsidRDefault="009E5941" w:rsidP="001D6F63">
            <w:pPr>
              <w:pStyle w:val="Table"/>
            </w:pPr>
            <w:r w:rsidRPr="00F52E41">
              <w:t>Killer whales</w:t>
            </w:r>
          </w:p>
        </w:tc>
        <w:tc>
          <w:tcPr>
            <w:tcW w:w="0" w:type="auto"/>
            <w:tcBorders>
              <w:bottom w:val="single" w:sz="4" w:space="0" w:color="auto"/>
            </w:tcBorders>
          </w:tcPr>
          <w:p w14:paraId="5D34A4A6" w14:textId="1089025A"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479D6D8A" w14:textId="77777777" w:rsidR="009E5941" w:rsidRPr="00F52E41" w:rsidRDefault="009E5941" w:rsidP="001D6F63">
            <w:pPr>
              <w:pStyle w:val="Table"/>
            </w:pPr>
            <w:r w:rsidRPr="00F52E41">
              <w:t>Noren (2011)</w:t>
            </w:r>
          </w:p>
        </w:tc>
      </w:tr>
    </w:tbl>
    <w:p w14:paraId="7731F02A" w14:textId="77777777" w:rsidR="00E712A1" w:rsidRPr="00E76D82" w:rsidRDefault="00E712A1" w:rsidP="00E712A1">
      <w:pPr>
        <w:ind w:firstLine="0"/>
      </w:pPr>
      <w:r>
        <w:rPr>
          <w:vertAlign w:val="superscript"/>
        </w:rPr>
        <w:t>1</w:t>
      </w:r>
      <w:r>
        <w:t>The assumption is that these costs are implicit in bioenergetics models.</w:t>
      </w:r>
    </w:p>
    <w:p w14:paraId="2515BA74" w14:textId="77777777" w:rsidR="009E5941" w:rsidRDefault="009E5941">
      <w:pPr>
        <w:spacing w:before="0" w:after="0" w:line="240" w:lineRule="auto"/>
        <w:ind w:firstLine="0"/>
      </w:pPr>
    </w:p>
    <w:p w14:paraId="7C2F733A" w14:textId="77777777" w:rsidR="009E5941" w:rsidRDefault="009E5941" w:rsidP="009E5941">
      <w:pPr>
        <w:pStyle w:val="Heading3"/>
      </w:pPr>
      <w:r>
        <w:t>Efficiency</w:t>
      </w:r>
    </w:p>
    <w:p w14:paraId="43646A7C" w14:textId="1AB2FFC4" w:rsidR="009E5941" w:rsidRDefault="009E5941" w:rsidP="009E5941">
      <w:r>
        <w:t>Efficiency measures the energy that is lost through excretion and metabolic heat before it can be converted to maintenance or growth. Our estimate of efficiency (</w:t>
      </w:r>
      <m:oMath>
        <m:r>
          <m:rPr>
            <m:sty m:val="p"/>
          </m:rPr>
          <w:rPr>
            <w:rFonts w:ascii="Cambria Math" w:hAnsi="Cambria Math"/>
          </w:rPr>
          <m:t>Ef</m:t>
        </m:r>
      </m:oMath>
      <w:r>
        <w:t>) is the percentage energy left after waste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w:r>
        <w:t>) and digestive heat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w:r>
        <w:t>). Calculating the conversion efficien</w:t>
      </w:r>
      <w:r w:rsidR="00F96F3C">
        <w:t>c</w:t>
      </w:r>
      <w:r>
        <w:t xml:space="preserve">y for the species is sightly different based on how the parameters were reported in the literature. The efficiency for killer whales is </w:t>
      </w:r>
      <w:r w:rsidR="00F96F3C">
        <w:t xml:space="preserve">implicitly accounted for in the </w:t>
      </w:r>
      <w:r>
        <w:t>activity costs.</w:t>
      </w:r>
    </w:p>
    <w:p w14:paraId="7E55FEF8" w14:textId="77777777" w:rsidR="009E5941" w:rsidRDefault="009E5941" w:rsidP="009E5941">
      <w:pPr>
        <w:spacing w:before="0" w:after="0" w:line="240" w:lineRule="auto"/>
        <w:ind w:firstLine="0"/>
        <w:rPr>
          <w:i/>
          <w:iCs/>
          <w:color w:val="1F497D"/>
          <w:szCs w:val="18"/>
        </w:rPr>
      </w:pPr>
      <w:r>
        <w:br w:type="page"/>
      </w:r>
    </w:p>
    <w:p w14:paraId="44236DD3" w14:textId="53F2AD53" w:rsidR="009E5941" w:rsidRDefault="00095303" w:rsidP="00492B4B">
      <w:bookmarkStart w:id="235" w:name="_Ref439871815"/>
      <w:r>
        <w:lastRenderedPageBreak/>
        <w:t xml:space="preserve">Table A- </w:t>
      </w:r>
      <w:r w:rsidR="00B12E16">
        <w:fldChar w:fldCharType="begin"/>
      </w:r>
      <w:r w:rsidR="00B12E16">
        <w:instrText xml:space="preserve"> SEQ Table_A- \* ARABIC </w:instrText>
      </w:r>
      <w:r w:rsidR="00B12E16">
        <w:fldChar w:fldCharType="separate"/>
      </w:r>
      <w:r w:rsidR="00731691">
        <w:rPr>
          <w:noProof/>
        </w:rPr>
        <w:t>4</w:t>
      </w:r>
      <w:r w:rsidR="00B12E16">
        <w:rPr>
          <w:noProof/>
        </w:rPr>
        <w:fldChar w:fldCharType="end"/>
      </w:r>
      <w:r>
        <w:t xml:space="preserve">.  </w:t>
      </w:r>
      <w:bookmarkEnd w:id="235"/>
      <w:r w:rsidR="009E5941">
        <w:t xml:space="preserve"> Efficiency calculations for the predator species.</w:t>
      </w:r>
    </w:p>
    <w:tbl>
      <w:tblPr>
        <w:tblW w:w="5000" w:type="pct"/>
        <w:tblLook w:val="04A0" w:firstRow="1" w:lastRow="0" w:firstColumn="1" w:lastColumn="0" w:noHBand="0" w:noVBand="1"/>
      </w:tblPr>
      <w:tblGrid>
        <w:gridCol w:w="1707"/>
        <w:gridCol w:w="1963"/>
        <w:gridCol w:w="2060"/>
        <w:gridCol w:w="1014"/>
        <w:gridCol w:w="1896"/>
      </w:tblGrid>
      <w:tr w:rsidR="009E5941" w:rsidRPr="00F52E41" w14:paraId="39228075" w14:textId="77777777" w:rsidTr="00E712A1">
        <w:tc>
          <w:tcPr>
            <w:tcW w:w="0" w:type="auto"/>
            <w:tcBorders>
              <w:top w:val="single" w:sz="4" w:space="0" w:color="auto"/>
              <w:bottom w:val="single" w:sz="2" w:space="0" w:color="auto"/>
            </w:tcBorders>
            <w:vAlign w:val="bottom"/>
          </w:tcPr>
          <w:p w14:paraId="1E3909B4"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0D35EDE6" w14:textId="77777777" w:rsidR="009E5941" w:rsidRPr="00F52E41" w:rsidRDefault="009E5941" w:rsidP="001D6F63">
            <w:pPr>
              <w:pStyle w:val="Table"/>
            </w:pPr>
            <w:r w:rsidRPr="00F52E41">
              <w:t>Efficiency calculation</w:t>
            </w:r>
          </w:p>
        </w:tc>
        <w:tc>
          <w:tcPr>
            <w:tcW w:w="0" w:type="auto"/>
            <w:tcBorders>
              <w:top w:val="single" w:sz="4" w:space="0" w:color="auto"/>
              <w:bottom w:val="single" w:sz="2" w:space="0" w:color="auto"/>
            </w:tcBorders>
            <w:vAlign w:val="bottom"/>
          </w:tcPr>
          <w:p w14:paraId="68F44A2C" w14:textId="77777777" w:rsidR="009E5941" w:rsidRPr="002246F7" w:rsidRDefault="00B12E16"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tcBorders>
              <w:top w:val="single" w:sz="4" w:space="0" w:color="auto"/>
              <w:bottom w:val="single" w:sz="2" w:space="0" w:color="auto"/>
            </w:tcBorders>
            <w:vAlign w:val="bottom"/>
          </w:tcPr>
          <w:p w14:paraId="7ECE6DF8" w14:textId="77777777" w:rsidR="009E5941" w:rsidRPr="002246F7" w:rsidRDefault="00B12E16"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4" w:space="0" w:color="auto"/>
              <w:bottom w:val="single" w:sz="2" w:space="0" w:color="auto"/>
            </w:tcBorders>
            <w:vAlign w:val="bottom"/>
          </w:tcPr>
          <w:p w14:paraId="505DCA30" w14:textId="77777777" w:rsidR="009E5941" w:rsidRPr="00F52E41" w:rsidRDefault="009E5941" w:rsidP="001D6F63">
            <w:pPr>
              <w:pStyle w:val="Table"/>
            </w:pPr>
            <w:r w:rsidRPr="00F52E41">
              <w:t>Source</w:t>
            </w:r>
          </w:p>
        </w:tc>
      </w:tr>
      <w:tr w:rsidR="009E5941" w:rsidRPr="00F52E41" w14:paraId="2AE8DBED" w14:textId="77777777" w:rsidTr="00E712A1">
        <w:tc>
          <w:tcPr>
            <w:tcW w:w="0" w:type="auto"/>
            <w:tcBorders>
              <w:top w:val="single" w:sz="2" w:space="0" w:color="auto"/>
            </w:tcBorders>
          </w:tcPr>
          <w:p w14:paraId="7BA6ED5B" w14:textId="77777777" w:rsidR="009E5941" w:rsidRPr="00F52E41" w:rsidRDefault="009E5941" w:rsidP="001D6F63">
            <w:pPr>
              <w:pStyle w:val="Table"/>
            </w:pPr>
            <w:r w:rsidRPr="00F52E41">
              <w:t>Harbor seal</w:t>
            </w:r>
          </w:p>
        </w:tc>
        <w:tc>
          <w:tcPr>
            <w:tcW w:w="0" w:type="auto"/>
            <w:tcBorders>
              <w:top w:val="single" w:sz="2" w:space="0" w:color="auto"/>
            </w:tcBorders>
          </w:tcPr>
          <w:p w14:paraId="4DECA8A1"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2" w:space="0" w:color="auto"/>
            </w:tcBorders>
          </w:tcPr>
          <w:p w14:paraId="0B0E09F9" w14:textId="77777777" w:rsidR="009E5941" w:rsidRPr="00F52E41" w:rsidRDefault="009E5941" w:rsidP="001D6F63">
            <w:pPr>
              <w:pStyle w:val="Table"/>
            </w:pPr>
            <w:r w:rsidRPr="00F52E41">
              <w:t>0.90</w:t>
            </w:r>
          </w:p>
        </w:tc>
        <w:tc>
          <w:tcPr>
            <w:tcW w:w="0" w:type="auto"/>
            <w:tcBorders>
              <w:top w:val="single" w:sz="2" w:space="0" w:color="auto"/>
            </w:tcBorders>
          </w:tcPr>
          <w:p w14:paraId="34A154FF" w14:textId="77777777" w:rsidR="009E5941" w:rsidRPr="00F52E41" w:rsidRDefault="009E5941" w:rsidP="001D6F63">
            <w:pPr>
              <w:pStyle w:val="Table"/>
            </w:pPr>
            <w:r w:rsidRPr="00F52E41">
              <w:t>0.08</w:t>
            </w:r>
          </w:p>
        </w:tc>
        <w:tc>
          <w:tcPr>
            <w:tcW w:w="0" w:type="auto"/>
            <w:tcBorders>
              <w:top w:val="single" w:sz="2" w:space="0" w:color="auto"/>
            </w:tcBorders>
          </w:tcPr>
          <w:p w14:paraId="2C4695AD" w14:textId="21375C58" w:rsidR="009E5941" w:rsidRPr="00F52E41" w:rsidRDefault="009E5941" w:rsidP="001D6F63">
            <w:pPr>
              <w:pStyle w:val="Table"/>
            </w:pPr>
            <w:r w:rsidRPr="00F52E41">
              <w:t>Howard et al. (201</w:t>
            </w:r>
            <w:r w:rsidR="004F0D41">
              <w:t>3</w:t>
            </w:r>
            <w:r w:rsidRPr="00F52E41">
              <w:t>)</w:t>
            </w:r>
          </w:p>
        </w:tc>
      </w:tr>
      <w:tr w:rsidR="009E5941" w:rsidRPr="00F52E41" w14:paraId="3B86D02F" w14:textId="77777777" w:rsidTr="00E712A1">
        <w:tc>
          <w:tcPr>
            <w:tcW w:w="0" w:type="auto"/>
          </w:tcPr>
          <w:p w14:paraId="4249D0EA" w14:textId="77777777" w:rsidR="009E5941" w:rsidRPr="00F52E41" w:rsidRDefault="009E5941" w:rsidP="001D6F63">
            <w:pPr>
              <w:pStyle w:val="Table"/>
            </w:pPr>
            <w:r w:rsidRPr="00F52E41">
              <w:t>Steller sea lion</w:t>
            </w:r>
          </w:p>
        </w:tc>
        <w:tc>
          <w:tcPr>
            <w:tcW w:w="0" w:type="auto"/>
          </w:tcPr>
          <w:p w14:paraId="24E0753B"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1FE1234" w14:textId="77777777" w:rsidR="009E5941" w:rsidRPr="00F52E41" w:rsidRDefault="009E5941" w:rsidP="001D6F63">
            <w:pPr>
              <w:pStyle w:val="Table"/>
            </w:pPr>
            <w:r w:rsidRPr="00F52E41">
              <w:t>(pup, others) 0.95, 0.85</w:t>
            </w:r>
          </w:p>
        </w:tc>
        <w:tc>
          <w:tcPr>
            <w:tcW w:w="0" w:type="auto"/>
          </w:tcPr>
          <w:p w14:paraId="1B0D3075" w14:textId="77777777" w:rsidR="009E5941" w:rsidRPr="00F52E41" w:rsidRDefault="009E5941" w:rsidP="001D6F63">
            <w:pPr>
              <w:pStyle w:val="Table"/>
            </w:pPr>
            <w:r w:rsidRPr="00F52E41">
              <w:t>0.88</w:t>
            </w:r>
          </w:p>
        </w:tc>
        <w:tc>
          <w:tcPr>
            <w:tcW w:w="0" w:type="auto"/>
          </w:tcPr>
          <w:p w14:paraId="6408AAA1" w14:textId="77777777" w:rsidR="009E5941" w:rsidRPr="00F52E41" w:rsidRDefault="009E5941" w:rsidP="001D6F63">
            <w:pPr>
              <w:pStyle w:val="Table"/>
            </w:pPr>
            <w:r w:rsidRPr="00F52E41">
              <w:t>Winship et al. (2002)</w:t>
            </w:r>
          </w:p>
        </w:tc>
      </w:tr>
      <w:tr w:rsidR="00907BE2" w:rsidRPr="00F52E41" w14:paraId="251E9562" w14:textId="77777777" w:rsidTr="00E712A1">
        <w:tc>
          <w:tcPr>
            <w:tcW w:w="0" w:type="auto"/>
          </w:tcPr>
          <w:p w14:paraId="3DED71EB" w14:textId="77777777" w:rsidR="00907BE2" w:rsidRPr="00F52E41" w:rsidRDefault="00907BE2" w:rsidP="00907BE2">
            <w:pPr>
              <w:pStyle w:val="Table"/>
            </w:pPr>
            <w:r w:rsidRPr="00F52E41">
              <w:t>California sea lion</w:t>
            </w:r>
          </w:p>
        </w:tc>
        <w:tc>
          <w:tcPr>
            <w:tcW w:w="0" w:type="auto"/>
          </w:tcPr>
          <w:p w14:paraId="59380BDA" w14:textId="76CED68C" w:rsidR="00907BE2" w:rsidRPr="00F52E41" w:rsidRDefault="00D97586" w:rsidP="00907BE2">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62B8EF9" w14:textId="16BD5C51" w:rsidR="00907BE2" w:rsidRPr="00492B4B" w:rsidRDefault="00907BE2" w:rsidP="00907BE2">
            <w:pPr>
              <w:pStyle w:val="Table"/>
              <w:rPr>
                <w:vertAlign w:val="superscript"/>
              </w:rPr>
            </w:pPr>
            <w:r w:rsidRPr="00F52E41">
              <w:t>(pup, others) 0.95, 0.85</w:t>
            </w:r>
          </w:p>
        </w:tc>
        <w:tc>
          <w:tcPr>
            <w:tcW w:w="0" w:type="auto"/>
          </w:tcPr>
          <w:p w14:paraId="6018CC0F" w14:textId="6ECBE700" w:rsidR="00907BE2" w:rsidRPr="00492B4B" w:rsidRDefault="00907BE2" w:rsidP="00907BE2">
            <w:pPr>
              <w:pStyle w:val="Table"/>
              <w:rPr>
                <w:vertAlign w:val="superscript"/>
              </w:rPr>
            </w:pPr>
            <w:r w:rsidRPr="00F52E41">
              <w:t>0.88</w:t>
            </w:r>
          </w:p>
        </w:tc>
        <w:tc>
          <w:tcPr>
            <w:tcW w:w="0" w:type="auto"/>
          </w:tcPr>
          <w:p w14:paraId="325940FA" w14:textId="1F69E536" w:rsidR="00907BE2" w:rsidRPr="00F52E41" w:rsidRDefault="00907BE2" w:rsidP="00907BE2">
            <w:pPr>
              <w:pStyle w:val="Table"/>
            </w:pPr>
            <w:r w:rsidRPr="00F52E41">
              <w:t>Winship et al. (2002)</w:t>
            </w:r>
          </w:p>
        </w:tc>
      </w:tr>
      <w:tr w:rsidR="00907BE2" w:rsidRPr="00F52E41" w14:paraId="3F40C27B" w14:textId="77777777" w:rsidTr="00E712A1">
        <w:tc>
          <w:tcPr>
            <w:tcW w:w="0" w:type="auto"/>
            <w:tcBorders>
              <w:bottom w:val="single" w:sz="4" w:space="0" w:color="auto"/>
            </w:tcBorders>
          </w:tcPr>
          <w:p w14:paraId="21558CEC" w14:textId="77777777" w:rsidR="00907BE2" w:rsidRPr="00F52E41" w:rsidRDefault="00907BE2" w:rsidP="00907BE2">
            <w:pPr>
              <w:pStyle w:val="Table"/>
            </w:pPr>
            <w:r w:rsidRPr="00F52E41">
              <w:t>Killer whale</w:t>
            </w:r>
          </w:p>
        </w:tc>
        <w:tc>
          <w:tcPr>
            <w:tcW w:w="0" w:type="auto"/>
            <w:tcBorders>
              <w:bottom w:val="single" w:sz="4" w:space="0" w:color="auto"/>
            </w:tcBorders>
          </w:tcPr>
          <w:p w14:paraId="6A0BF5AD" w14:textId="77777777" w:rsidR="00907BE2" w:rsidRPr="00F52E41" w:rsidRDefault="00907BE2" w:rsidP="00907BE2">
            <w:pPr>
              <w:pStyle w:val="Table"/>
            </w:pPr>
          </w:p>
        </w:tc>
        <w:tc>
          <w:tcPr>
            <w:tcW w:w="0" w:type="auto"/>
            <w:tcBorders>
              <w:bottom w:val="single" w:sz="4" w:space="0" w:color="auto"/>
            </w:tcBorders>
          </w:tcPr>
          <w:p w14:paraId="67DCD3AC" w14:textId="6721BBA3"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1DB167EB" w14:textId="14284F88"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39EC7491" w14:textId="66812D40" w:rsidR="00907BE2" w:rsidRPr="00F52E41" w:rsidRDefault="00907BE2" w:rsidP="00907BE2">
            <w:pPr>
              <w:pStyle w:val="Table"/>
            </w:pPr>
            <w:r w:rsidRPr="00F52E41">
              <w:t>Noren (2011)</w:t>
            </w:r>
          </w:p>
        </w:tc>
      </w:tr>
    </w:tbl>
    <w:p w14:paraId="43E67902" w14:textId="77777777" w:rsidR="00E712A1" w:rsidRPr="00E76D82" w:rsidRDefault="00E712A1" w:rsidP="00E712A1">
      <w:pPr>
        <w:ind w:firstLine="0"/>
      </w:pPr>
      <w:r>
        <w:rPr>
          <w:vertAlign w:val="superscript"/>
        </w:rPr>
        <w:t>1</w:t>
      </w:r>
      <w:r>
        <w:t>The assumption is that these costs are implicit in bioenergetics models.</w:t>
      </w:r>
    </w:p>
    <w:p w14:paraId="499D4228" w14:textId="77777777" w:rsidR="00891126" w:rsidRDefault="00891126" w:rsidP="00AB4B13">
      <w:pPr>
        <w:ind w:firstLine="0"/>
      </w:pPr>
    </w:p>
    <w:p w14:paraId="30FFDB5D" w14:textId="28238BE4" w:rsidR="00891126" w:rsidRDefault="00240BB3" w:rsidP="00AB4B13">
      <w:pPr>
        <w:pStyle w:val="Heading2"/>
      </w:pPr>
      <w:r>
        <w:lastRenderedPageBreak/>
        <w:t>Population abundance</w:t>
      </w:r>
    </w:p>
    <w:p w14:paraId="628F48AA" w14:textId="3C8B05FC" w:rsidR="00891126" w:rsidRDefault="00D97586" w:rsidP="00891126">
      <w:r>
        <w:rPr>
          <w:noProof/>
        </w:rPr>
        <w:drawing>
          <wp:inline distT="0" distB="0" distL="0" distR="0" wp14:anchorId="647D5E6B" wp14:editId="586558FD">
            <wp:extent cx="4572000" cy="552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AppendixAbundance.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2DE37F58" w14:textId="6548CD48" w:rsidR="00891126" w:rsidRDefault="00CB50BD">
      <w:r>
        <w:t>Figure_A-2</w:t>
      </w:r>
      <w:r w:rsidR="00891126">
        <w:t>.  Estimated annual predator abundance.</w:t>
      </w:r>
    </w:p>
    <w:p w14:paraId="0B9927CB" w14:textId="5B59FE17" w:rsidR="00891126" w:rsidRDefault="00943146" w:rsidP="00891126">
      <w:r>
        <w:rPr>
          <w:noProof/>
        </w:rPr>
        <w:lastRenderedPageBreak/>
        <w:drawing>
          <wp:inline distT="0" distB="0" distL="0" distR="0" wp14:anchorId="26759B90" wp14:editId="3AC2F477">
            <wp:extent cx="4572000" cy="552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_Appendix_psi.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D983B8A" w14:textId="34F842D6" w:rsidR="00891126" w:rsidRDefault="00EF39C6" w:rsidP="00492B4B">
      <w:bookmarkStart w:id="236" w:name="_Ref445665731"/>
      <w:r>
        <w:t xml:space="preserve">Figure A- </w:t>
      </w:r>
      <w:bookmarkEnd w:id="236"/>
      <w:r w:rsidR="00CB50BD">
        <w:t>3</w:t>
      </w:r>
      <w:r>
        <w:t xml:space="preserve">.  </w:t>
      </w:r>
      <w:r w:rsidR="00891126">
        <w:t xml:space="preserve"> The probability of the predators being present in inland waters.</w:t>
      </w:r>
    </w:p>
    <w:p w14:paraId="2430D7BB" w14:textId="77777777" w:rsidR="00891126" w:rsidRDefault="00891126" w:rsidP="00891126"/>
    <w:p w14:paraId="5039DC38" w14:textId="7905FE79" w:rsidR="00891126" w:rsidRDefault="00F17125">
      <w:pPr>
        <w:spacing w:before="0" w:after="0" w:line="240" w:lineRule="auto"/>
        <w:ind w:firstLine="0"/>
      </w:pPr>
      <w:r>
        <w:rPr>
          <w:noProof/>
        </w:rPr>
        <w:lastRenderedPageBreak/>
        <w:drawing>
          <wp:inline distT="0" distB="0" distL="0" distR="0" wp14:anchorId="760055A6" wp14:editId="66B36F25">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AppendixPearson.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BA4146" w14:textId="198DFCFB" w:rsidR="00F17125" w:rsidRDefault="002465C7" w:rsidP="007E29AB">
      <w:r>
        <w:t>Figure A-4</w:t>
      </w:r>
      <w:r w:rsidR="00F17125">
        <w:t>.  Population abundance of harbor seals</w:t>
      </w:r>
      <w:r w:rsidR="00F96F3C">
        <w:t xml:space="preserve">, 1970-2015, </w:t>
      </w:r>
      <w:r w:rsidR="00F17125">
        <w:t>in Puget Sound based on an annual 4% decline beginning in 1999.</w:t>
      </w:r>
    </w:p>
    <w:p w14:paraId="623B1163" w14:textId="66C80746" w:rsidR="00312D09" w:rsidRDefault="00312D09" w:rsidP="007E29AB">
      <w:r>
        <w:rPr>
          <w:noProof/>
        </w:rPr>
        <w:lastRenderedPageBreak/>
        <w:drawing>
          <wp:inline distT="0" distB="0" distL="0" distR="0" wp14:anchorId="22CBF8C0" wp14:editId="12F53D40">
            <wp:extent cx="4572000" cy="742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preyConsumedByNumBiomassPearson.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27C5988" w14:textId="2FF8EB6E" w:rsidR="00312D09" w:rsidRDefault="002465C7" w:rsidP="007E29AB">
      <w:r>
        <w:lastRenderedPageBreak/>
        <w:t>Figure A-5</w:t>
      </w:r>
      <w:r w:rsidR="00312D09">
        <w:t>.  Estimates of the annual consumption in numbers (left column) and biomass (right column) of Chinook salmon by marine mammal predators in Puget Sound between 1970 and 2015, assuming a 4% decline in harbor seal abundance beginning in 1999.</w:t>
      </w:r>
    </w:p>
    <w:sectPr w:rsidR="00312D09" w:rsidSect="00835003">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LMRoman17-Regular">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13C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BA6C44"/>
    <w:multiLevelType w:val="hybridMultilevel"/>
    <w:tmpl w:val="073AA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161B"/>
    <w:multiLevelType w:val="hybridMultilevel"/>
    <w:tmpl w:val="4C70D772"/>
    <w:lvl w:ilvl="0" w:tplc="260AD23E">
      <w:numFmt w:val="bullet"/>
      <w:lvlText w:val="-"/>
      <w:lvlJc w:val="left"/>
      <w:pPr>
        <w:ind w:left="1080" w:hanging="360"/>
      </w:pPr>
      <w:rPr>
        <w:rFonts w:ascii="Cambria" w:eastAsia="Cambr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EE45EF"/>
    <w:multiLevelType w:val="multilevel"/>
    <w:tmpl w:val="EEDC28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69A7F4C"/>
    <w:multiLevelType w:val="hybridMultilevel"/>
    <w:tmpl w:val="7B98E2B8"/>
    <w:lvl w:ilvl="0" w:tplc="9EA48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A97B7"/>
    <w:multiLevelType w:val="multilevel"/>
    <w:tmpl w:val="2E0CFB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sco, Brandon">
    <w15:presenceInfo w15:providerId="AD" w15:userId="S-1-5-21-828376571-1197701538-1844936127-277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298"/>
    <w:rsid w:val="00000619"/>
    <w:rsid w:val="00001652"/>
    <w:rsid w:val="00002C09"/>
    <w:rsid w:val="00011C8B"/>
    <w:rsid w:val="00023CCF"/>
    <w:rsid w:val="00026852"/>
    <w:rsid w:val="0002746E"/>
    <w:rsid w:val="00027C05"/>
    <w:rsid w:val="000301AF"/>
    <w:rsid w:val="00030ABC"/>
    <w:rsid w:val="000313D0"/>
    <w:rsid w:val="000328D9"/>
    <w:rsid w:val="00033E8A"/>
    <w:rsid w:val="00034C4B"/>
    <w:rsid w:val="00035A93"/>
    <w:rsid w:val="00041617"/>
    <w:rsid w:val="00041FCE"/>
    <w:rsid w:val="00043C71"/>
    <w:rsid w:val="00043F48"/>
    <w:rsid w:val="0004777F"/>
    <w:rsid w:val="00050125"/>
    <w:rsid w:val="00050954"/>
    <w:rsid w:val="00052E93"/>
    <w:rsid w:val="00053F30"/>
    <w:rsid w:val="0005458E"/>
    <w:rsid w:val="0005470A"/>
    <w:rsid w:val="00055201"/>
    <w:rsid w:val="000562D3"/>
    <w:rsid w:val="0005699A"/>
    <w:rsid w:val="00057A91"/>
    <w:rsid w:val="0006184F"/>
    <w:rsid w:val="000618BF"/>
    <w:rsid w:val="000635AB"/>
    <w:rsid w:val="00065AFE"/>
    <w:rsid w:val="000673C2"/>
    <w:rsid w:val="000674CD"/>
    <w:rsid w:val="00067CF2"/>
    <w:rsid w:val="00070393"/>
    <w:rsid w:val="0007287A"/>
    <w:rsid w:val="00073EA0"/>
    <w:rsid w:val="00074978"/>
    <w:rsid w:val="0007679D"/>
    <w:rsid w:val="00082172"/>
    <w:rsid w:val="000901B9"/>
    <w:rsid w:val="00090852"/>
    <w:rsid w:val="00091A00"/>
    <w:rsid w:val="00095303"/>
    <w:rsid w:val="00095894"/>
    <w:rsid w:val="00095A9C"/>
    <w:rsid w:val="000A47A6"/>
    <w:rsid w:val="000A697D"/>
    <w:rsid w:val="000A7EC5"/>
    <w:rsid w:val="000B0E28"/>
    <w:rsid w:val="000B2185"/>
    <w:rsid w:val="000B412C"/>
    <w:rsid w:val="000B683B"/>
    <w:rsid w:val="000B6906"/>
    <w:rsid w:val="000C331D"/>
    <w:rsid w:val="000C3B04"/>
    <w:rsid w:val="000D615F"/>
    <w:rsid w:val="000D634A"/>
    <w:rsid w:val="000E0602"/>
    <w:rsid w:val="000E0AD5"/>
    <w:rsid w:val="000E55D4"/>
    <w:rsid w:val="000E6978"/>
    <w:rsid w:val="000E6E37"/>
    <w:rsid w:val="000F3CF4"/>
    <w:rsid w:val="000F4C32"/>
    <w:rsid w:val="000F75E5"/>
    <w:rsid w:val="001015C8"/>
    <w:rsid w:val="00102A3F"/>
    <w:rsid w:val="00102D2C"/>
    <w:rsid w:val="00103D85"/>
    <w:rsid w:val="00110C80"/>
    <w:rsid w:val="0011363B"/>
    <w:rsid w:val="00115CC0"/>
    <w:rsid w:val="0011656D"/>
    <w:rsid w:val="0011785A"/>
    <w:rsid w:val="00121C62"/>
    <w:rsid w:val="00125975"/>
    <w:rsid w:val="00127342"/>
    <w:rsid w:val="00130F69"/>
    <w:rsid w:val="001333A7"/>
    <w:rsid w:val="00141126"/>
    <w:rsid w:val="00143AD3"/>
    <w:rsid w:val="00144DBE"/>
    <w:rsid w:val="00146A9D"/>
    <w:rsid w:val="00150262"/>
    <w:rsid w:val="00151118"/>
    <w:rsid w:val="00152546"/>
    <w:rsid w:val="00153AA6"/>
    <w:rsid w:val="001549DB"/>
    <w:rsid w:val="001555CF"/>
    <w:rsid w:val="001556E9"/>
    <w:rsid w:val="001569F4"/>
    <w:rsid w:val="001624E4"/>
    <w:rsid w:val="00165F6E"/>
    <w:rsid w:val="0016724E"/>
    <w:rsid w:val="00170740"/>
    <w:rsid w:val="00172212"/>
    <w:rsid w:val="00172A7F"/>
    <w:rsid w:val="001740D0"/>
    <w:rsid w:val="001747EB"/>
    <w:rsid w:val="0018049A"/>
    <w:rsid w:val="00180882"/>
    <w:rsid w:val="0018222A"/>
    <w:rsid w:val="001841F4"/>
    <w:rsid w:val="00185271"/>
    <w:rsid w:val="001855B5"/>
    <w:rsid w:val="001913FF"/>
    <w:rsid w:val="001923FE"/>
    <w:rsid w:val="00194604"/>
    <w:rsid w:val="001A0B89"/>
    <w:rsid w:val="001A3EAE"/>
    <w:rsid w:val="001A6681"/>
    <w:rsid w:val="001B006E"/>
    <w:rsid w:val="001B0E48"/>
    <w:rsid w:val="001B4714"/>
    <w:rsid w:val="001B494E"/>
    <w:rsid w:val="001B502E"/>
    <w:rsid w:val="001B5B16"/>
    <w:rsid w:val="001B6B2E"/>
    <w:rsid w:val="001C152B"/>
    <w:rsid w:val="001C1EE9"/>
    <w:rsid w:val="001C2419"/>
    <w:rsid w:val="001C3F78"/>
    <w:rsid w:val="001C4F8B"/>
    <w:rsid w:val="001D097A"/>
    <w:rsid w:val="001D39A5"/>
    <w:rsid w:val="001D5376"/>
    <w:rsid w:val="001D6F63"/>
    <w:rsid w:val="001E0567"/>
    <w:rsid w:val="001E0CC9"/>
    <w:rsid w:val="001E2360"/>
    <w:rsid w:val="001E2A0E"/>
    <w:rsid w:val="001E30C7"/>
    <w:rsid w:val="001E3121"/>
    <w:rsid w:val="001E7352"/>
    <w:rsid w:val="001F23B9"/>
    <w:rsid w:val="001F6F22"/>
    <w:rsid w:val="00200C13"/>
    <w:rsid w:val="00201760"/>
    <w:rsid w:val="00201D61"/>
    <w:rsid w:val="0020270F"/>
    <w:rsid w:val="00202730"/>
    <w:rsid w:val="00204667"/>
    <w:rsid w:val="00204D55"/>
    <w:rsid w:val="0021013B"/>
    <w:rsid w:val="002102D0"/>
    <w:rsid w:val="0021159B"/>
    <w:rsid w:val="002131BC"/>
    <w:rsid w:val="00213DBA"/>
    <w:rsid w:val="002147A2"/>
    <w:rsid w:val="00216E8D"/>
    <w:rsid w:val="00217DA8"/>
    <w:rsid w:val="0022072C"/>
    <w:rsid w:val="00222DFE"/>
    <w:rsid w:val="002232D5"/>
    <w:rsid w:val="0022331C"/>
    <w:rsid w:val="002237E2"/>
    <w:rsid w:val="002246F7"/>
    <w:rsid w:val="00234720"/>
    <w:rsid w:val="00235ED7"/>
    <w:rsid w:val="00235FC7"/>
    <w:rsid w:val="0023642C"/>
    <w:rsid w:val="00240BB3"/>
    <w:rsid w:val="002419D2"/>
    <w:rsid w:val="002438FE"/>
    <w:rsid w:val="002457DF"/>
    <w:rsid w:val="002465C7"/>
    <w:rsid w:val="00247A03"/>
    <w:rsid w:val="00251EB8"/>
    <w:rsid w:val="002553FA"/>
    <w:rsid w:val="002566F5"/>
    <w:rsid w:val="002570AB"/>
    <w:rsid w:val="0026105F"/>
    <w:rsid w:val="0026173A"/>
    <w:rsid w:val="002640A2"/>
    <w:rsid w:val="002761E4"/>
    <w:rsid w:val="002768BC"/>
    <w:rsid w:val="00276920"/>
    <w:rsid w:val="0027743E"/>
    <w:rsid w:val="00277747"/>
    <w:rsid w:val="002802D8"/>
    <w:rsid w:val="0028087F"/>
    <w:rsid w:val="002843CE"/>
    <w:rsid w:val="00290EE3"/>
    <w:rsid w:val="00291733"/>
    <w:rsid w:val="00292301"/>
    <w:rsid w:val="0029334D"/>
    <w:rsid w:val="002949E0"/>
    <w:rsid w:val="002964C5"/>
    <w:rsid w:val="002A0B97"/>
    <w:rsid w:val="002A531D"/>
    <w:rsid w:val="002A5A6B"/>
    <w:rsid w:val="002A5DD8"/>
    <w:rsid w:val="002A6304"/>
    <w:rsid w:val="002B085D"/>
    <w:rsid w:val="002B0FB1"/>
    <w:rsid w:val="002B18E4"/>
    <w:rsid w:val="002B272A"/>
    <w:rsid w:val="002B5F79"/>
    <w:rsid w:val="002B6459"/>
    <w:rsid w:val="002B77DE"/>
    <w:rsid w:val="002B7983"/>
    <w:rsid w:val="002C326E"/>
    <w:rsid w:val="002C4040"/>
    <w:rsid w:val="002C48FD"/>
    <w:rsid w:val="002C7787"/>
    <w:rsid w:val="002C7815"/>
    <w:rsid w:val="002C7D03"/>
    <w:rsid w:val="002D04A0"/>
    <w:rsid w:val="002D07D4"/>
    <w:rsid w:val="002D15E5"/>
    <w:rsid w:val="002D4CB7"/>
    <w:rsid w:val="002D58BF"/>
    <w:rsid w:val="002D7FF6"/>
    <w:rsid w:val="002E12AF"/>
    <w:rsid w:val="002E1912"/>
    <w:rsid w:val="002E1EB8"/>
    <w:rsid w:val="002E4C9E"/>
    <w:rsid w:val="002E4D58"/>
    <w:rsid w:val="002E5E7D"/>
    <w:rsid w:val="002E6579"/>
    <w:rsid w:val="002E6B68"/>
    <w:rsid w:val="002F2EC2"/>
    <w:rsid w:val="002F5B8F"/>
    <w:rsid w:val="002F6E08"/>
    <w:rsid w:val="003009CA"/>
    <w:rsid w:val="0030207A"/>
    <w:rsid w:val="00303103"/>
    <w:rsid w:val="00306C35"/>
    <w:rsid w:val="003110B9"/>
    <w:rsid w:val="00312D09"/>
    <w:rsid w:val="00312ED3"/>
    <w:rsid w:val="003159CC"/>
    <w:rsid w:val="0031682D"/>
    <w:rsid w:val="003169AF"/>
    <w:rsid w:val="00323DB1"/>
    <w:rsid w:val="003241DE"/>
    <w:rsid w:val="00324C30"/>
    <w:rsid w:val="003263BC"/>
    <w:rsid w:val="0032759D"/>
    <w:rsid w:val="00332D3A"/>
    <w:rsid w:val="0033405B"/>
    <w:rsid w:val="00334D90"/>
    <w:rsid w:val="00335066"/>
    <w:rsid w:val="00335922"/>
    <w:rsid w:val="00337CB0"/>
    <w:rsid w:val="00340866"/>
    <w:rsid w:val="00341C99"/>
    <w:rsid w:val="00344CE0"/>
    <w:rsid w:val="00346627"/>
    <w:rsid w:val="00346A54"/>
    <w:rsid w:val="003470E8"/>
    <w:rsid w:val="00350DCA"/>
    <w:rsid w:val="00352E85"/>
    <w:rsid w:val="00354035"/>
    <w:rsid w:val="003563E5"/>
    <w:rsid w:val="003609D5"/>
    <w:rsid w:val="003624C9"/>
    <w:rsid w:val="00366605"/>
    <w:rsid w:val="00366820"/>
    <w:rsid w:val="003674DC"/>
    <w:rsid w:val="003739F7"/>
    <w:rsid w:val="00383D96"/>
    <w:rsid w:val="003840DB"/>
    <w:rsid w:val="00390643"/>
    <w:rsid w:val="003908BF"/>
    <w:rsid w:val="00391FAE"/>
    <w:rsid w:val="003968B1"/>
    <w:rsid w:val="003A6015"/>
    <w:rsid w:val="003B01A2"/>
    <w:rsid w:val="003B5DCE"/>
    <w:rsid w:val="003C35FC"/>
    <w:rsid w:val="003C4BE9"/>
    <w:rsid w:val="003D47E1"/>
    <w:rsid w:val="003D4AE1"/>
    <w:rsid w:val="003D6B89"/>
    <w:rsid w:val="003E0065"/>
    <w:rsid w:val="003E0A82"/>
    <w:rsid w:val="003E5073"/>
    <w:rsid w:val="003E50C6"/>
    <w:rsid w:val="003E7E25"/>
    <w:rsid w:val="003F0DB2"/>
    <w:rsid w:val="003F4308"/>
    <w:rsid w:val="003F46B4"/>
    <w:rsid w:val="00404E37"/>
    <w:rsid w:val="00411654"/>
    <w:rsid w:val="00411CBD"/>
    <w:rsid w:val="00413C27"/>
    <w:rsid w:val="00414937"/>
    <w:rsid w:val="004172A9"/>
    <w:rsid w:val="0042027A"/>
    <w:rsid w:val="00421FA8"/>
    <w:rsid w:val="00425EC0"/>
    <w:rsid w:val="004269B1"/>
    <w:rsid w:val="00430DE8"/>
    <w:rsid w:val="00431186"/>
    <w:rsid w:val="004329DA"/>
    <w:rsid w:val="00440380"/>
    <w:rsid w:val="00441894"/>
    <w:rsid w:val="00442AE0"/>
    <w:rsid w:val="0044653F"/>
    <w:rsid w:val="004564C1"/>
    <w:rsid w:val="0046098E"/>
    <w:rsid w:val="004612BC"/>
    <w:rsid w:val="004637F4"/>
    <w:rsid w:val="004678B2"/>
    <w:rsid w:val="00467C6E"/>
    <w:rsid w:val="00467FA4"/>
    <w:rsid w:val="0047110C"/>
    <w:rsid w:val="00473EE8"/>
    <w:rsid w:val="00474E9B"/>
    <w:rsid w:val="00475F50"/>
    <w:rsid w:val="004838E2"/>
    <w:rsid w:val="00484D1D"/>
    <w:rsid w:val="00492B4B"/>
    <w:rsid w:val="00495DFB"/>
    <w:rsid w:val="004A0B1E"/>
    <w:rsid w:val="004A0B55"/>
    <w:rsid w:val="004A36DF"/>
    <w:rsid w:val="004A4A56"/>
    <w:rsid w:val="004A58F9"/>
    <w:rsid w:val="004A5A25"/>
    <w:rsid w:val="004A61D6"/>
    <w:rsid w:val="004B3D97"/>
    <w:rsid w:val="004B48EF"/>
    <w:rsid w:val="004B4F50"/>
    <w:rsid w:val="004B6D85"/>
    <w:rsid w:val="004C308E"/>
    <w:rsid w:val="004C3CF9"/>
    <w:rsid w:val="004C559F"/>
    <w:rsid w:val="004C748C"/>
    <w:rsid w:val="004D0CE9"/>
    <w:rsid w:val="004D2530"/>
    <w:rsid w:val="004D332E"/>
    <w:rsid w:val="004D4B76"/>
    <w:rsid w:val="004D5EE1"/>
    <w:rsid w:val="004D6513"/>
    <w:rsid w:val="004D6F6C"/>
    <w:rsid w:val="004D7989"/>
    <w:rsid w:val="004E29B3"/>
    <w:rsid w:val="004E3F8D"/>
    <w:rsid w:val="004E6F19"/>
    <w:rsid w:val="004F0821"/>
    <w:rsid w:val="004F0D41"/>
    <w:rsid w:val="004F1A7C"/>
    <w:rsid w:val="004F2C4A"/>
    <w:rsid w:val="004F3132"/>
    <w:rsid w:val="004F36F2"/>
    <w:rsid w:val="004F3C71"/>
    <w:rsid w:val="004F678A"/>
    <w:rsid w:val="004F6D3E"/>
    <w:rsid w:val="00507FF1"/>
    <w:rsid w:val="00510424"/>
    <w:rsid w:val="00510A44"/>
    <w:rsid w:val="00510F4C"/>
    <w:rsid w:val="00512DCA"/>
    <w:rsid w:val="00512FE4"/>
    <w:rsid w:val="0052355B"/>
    <w:rsid w:val="005245B8"/>
    <w:rsid w:val="00526401"/>
    <w:rsid w:val="0052702F"/>
    <w:rsid w:val="005274D4"/>
    <w:rsid w:val="00530547"/>
    <w:rsid w:val="00535173"/>
    <w:rsid w:val="005353B5"/>
    <w:rsid w:val="005365DF"/>
    <w:rsid w:val="0053683C"/>
    <w:rsid w:val="00541F1A"/>
    <w:rsid w:val="0054234F"/>
    <w:rsid w:val="0054284A"/>
    <w:rsid w:val="005453B9"/>
    <w:rsid w:val="005455AE"/>
    <w:rsid w:val="0054642F"/>
    <w:rsid w:val="005513F4"/>
    <w:rsid w:val="00552137"/>
    <w:rsid w:val="00552671"/>
    <w:rsid w:val="005549BF"/>
    <w:rsid w:val="00555507"/>
    <w:rsid w:val="005564EA"/>
    <w:rsid w:val="00562B88"/>
    <w:rsid w:val="00564D28"/>
    <w:rsid w:val="00566D54"/>
    <w:rsid w:val="00570A76"/>
    <w:rsid w:val="00570F69"/>
    <w:rsid w:val="0057532A"/>
    <w:rsid w:val="00580DD2"/>
    <w:rsid w:val="005814E8"/>
    <w:rsid w:val="0058634E"/>
    <w:rsid w:val="00587CDD"/>
    <w:rsid w:val="00590C67"/>
    <w:rsid w:val="00590D07"/>
    <w:rsid w:val="00596B9A"/>
    <w:rsid w:val="005A3560"/>
    <w:rsid w:val="005A5AFC"/>
    <w:rsid w:val="005B0370"/>
    <w:rsid w:val="005B5243"/>
    <w:rsid w:val="005C0F4B"/>
    <w:rsid w:val="005C281A"/>
    <w:rsid w:val="005C2A02"/>
    <w:rsid w:val="005C36BE"/>
    <w:rsid w:val="005C3D20"/>
    <w:rsid w:val="005C6DAF"/>
    <w:rsid w:val="005C700F"/>
    <w:rsid w:val="005D01E0"/>
    <w:rsid w:val="005D5850"/>
    <w:rsid w:val="005D5A8B"/>
    <w:rsid w:val="005D6D1E"/>
    <w:rsid w:val="005E2449"/>
    <w:rsid w:val="005E3D3D"/>
    <w:rsid w:val="005E4881"/>
    <w:rsid w:val="005E4B60"/>
    <w:rsid w:val="005E51A9"/>
    <w:rsid w:val="005E7FA3"/>
    <w:rsid w:val="005F0FDA"/>
    <w:rsid w:val="005F4C1D"/>
    <w:rsid w:val="005F6BA7"/>
    <w:rsid w:val="00600AA1"/>
    <w:rsid w:val="00601D5F"/>
    <w:rsid w:val="00602417"/>
    <w:rsid w:val="00612B7A"/>
    <w:rsid w:val="00613E0C"/>
    <w:rsid w:val="006177A2"/>
    <w:rsid w:val="00624851"/>
    <w:rsid w:val="00625D2D"/>
    <w:rsid w:val="006362E8"/>
    <w:rsid w:val="00637DFD"/>
    <w:rsid w:val="00641D0D"/>
    <w:rsid w:val="006459B4"/>
    <w:rsid w:val="00645B74"/>
    <w:rsid w:val="0064688D"/>
    <w:rsid w:val="00650BB8"/>
    <w:rsid w:val="006607B4"/>
    <w:rsid w:val="00662767"/>
    <w:rsid w:val="00662BD4"/>
    <w:rsid w:val="0066421F"/>
    <w:rsid w:val="00664A0E"/>
    <w:rsid w:val="00671FF8"/>
    <w:rsid w:val="00673EF5"/>
    <w:rsid w:val="0067762A"/>
    <w:rsid w:val="00677D31"/>
    <w:rsid w:val="00680273"/>
    <w:rsid w:val="0068093C"/>
    <w:rsid w:val="00680B82"/>
    <w:rsid w:val="00684C93"/>
    <w:rsid w:val="00684FD9"/>
    <w:rsid w:val="006871EA"/>
    <w:rsid w:val="00687A19"/>
    <w:rsid w:val="00692EE1"/>
    <w:rsid w:val="00694F10"/>
    <w:rsid w:val="00696148"/>
    <w:rsid w:val="00696A79"/>
    <w:rsid w:val="006A679B"/>
    <w:rsid w:val="006A6906"/>
    <w:rsid w:val="006A6EC3"/>
    <w:rsid w:val="006A7172"/>
    <w:rsid w:val="006B0542"/>
    <w:rsid w:val="006B06E8"/>
    <w:rsid w:val="006B156E"/>
    <w:rsid w:val="006B22B7"/>
    <w:rsid w:val="006B24C2"/>
    <w:rsid w:val="006B3189"/>
    <w:rsid w:val="006B5BAE"/>
    <w:rsid w:val="006B6AD3"/>
    <w:rsid w:val="006C0FA7"/>
    <w:rsid w:val="006D2508"/>
    <w:rsid w:val="006D577C"/>
    <w:rsid w:val="006D6DED"/>
    <w:rsid w:val="006D759D"/>
    <w:rsid w:val="006E7282"/>
    <w:rsid w:val="006E7CFC"/>
    <w:rsid w:val="006F00D9"/>
    <w:rsid w:val="006F52B0"/>
    <w:rsid w:val="006F6688"/>
    <w:rsid w:val="00703FDB"/>
    <w:rsid w:val="00704986"/>
    <w:rsid w:val="0070548C"/>
    <w:rsid w:val="00711D69"/>
    <w:rsid w:val="007130E4"/>
    <w:rsid w:val="00731691"/>
    <w:rsid w:val="00731BAB"/>
    <w:rsid w:val="00735131"/>
    <w:rsid w:val="00735F7D"/>
    <w:rsid w:val="00736577"/>
    <w:rsid w:val="0074220B"/>
    <w:rsid w:val="00743F7D"/>
    <w:rsid w:val="007464B8"/>
    <w:rsid w:val="007500CA"/>
    <w:rsid w:val="00756877"/>
    <w:rsid w:val="00761347"/>
    <w:rsid w:val="00761816"/>
    <w:rsid w:val="00761B98"/>
    <w:rsid w:val="007627AF"/>
    <w:rsid w:val="007633B2"/>
    <w:rsid w:val="00764263"/>
    <w:rsid w:val="007673A0"/>
    <w:rsid w:val="00771D5F"/>
    <w:rsid w:val="00772969"/>
    <w:rsid w:val="007805E6"/>
    <w:rsid w:val="00782558"/>
    <w:rsid w:val="00784115"/>
    <w:rsid w:val="00784D58"/>
    <w:rsid w:val="00784D68"/>
    <w:rsid w:val="00785EAA"/>
    <w:rsid w:val="007879C3"/>
    <w:rsid w:val="007900F4"/>
    <w:rsid w:val="00791351"/>
    <w:rsid w:val="00793CF6"/>
    <w:rsid w:val="00793D49"/>
    <w:rsid w:val="007957F2"/>
    <w:rsid w:val="00797E96"/>
    <w:rsid w:val="007A0E0F"/>
    <w:rsid w:val="007A3A55"/>
    <w:rsid w:val="007A446F"/>
    <w:rsid w:val="007A58F4"/>
    <w:rsid w:val="007A6BDB"/>
    <w:rsid w:val="007B2438"/>
    <w:rsid w:val="007B3BD4"/>
    <w:rsid w:val="007B3F5B"/>
    <w:rsid w:val="007B70B3"/>
    <w:rsid w:val="007C0323"/>
    <w:rsid w:val="007C05EC"/>
    <w:rsid w:val="007C07F9"/>
    <w:rsid w:val="007C236F"/>
    <w:rsid w:val="007C2BD4"/>
    <w:rsid w:val="007D0496"/>
    <w:rsid w:val="007D087E"/>
    <w:rsid w:val="007D1CC5"/>
    <w:rsid w:val="007D2F25"/>
    <w:rsid w:val="007D538F"/>
    <w:rsid w:val="007D66E7"/>
    <w:rsid w:val="007D6A6D"/>
    <w:rsid w:val="007D7758"/>
    <w:rsid w:val="007D7F28"/>
    <w:rsid w:val="007E1979"/>
    <w:rsid w:val="007E29AB"/>
    <w:rsid w:val="007E662E"/>
    <w:rsid w:val="007E73A0"/>
    <w:rsid w:val="007F0163"/>
    <w:rsid w:val="007F2181"/>
    <w:rsid w:val="007F226E"/>
    <w:rsid w:val="007F25CE"/>
    <w:rsid w:val="007F3736"/>
    <w:rsid w:val="007F43BD"/>
    <w:rsid w:val="007F4AC7"/>
    <w:rsid w:val="007F52E0"/>
    <w:rsid w:val="007F6942"/>
    <w:rsid w:val="00804C69"/>
    <w:rsid w:val="00810542"/>
    <w:rsid w:val="008121A5"/>
    <w:rsid w:val="008167F2"/>
    <w:rsid w:val="00816AD5"/>
    <w:rsid w:val="00817832"/>
    <w:rsid w:val="0082083A"/>
    <w:rsid w:val="00826C98"/>
    <w:rsid w:val="00831817"/>
    <w:rsid w:val="00835003"/>
    <w:rsid w:val="0083671F"/>
    <w:rsid w:val="00844108"/>
    <w:rsid w:val="00845BDF"/>
    <w:rsid w:val="00846800"/>
    <w:rsid w:val="00856E6D"/>
    <w:rsid w:val="00856F28"/>
    <w:rsid w:val="008638A1"/>
    <w:rsid w:val="00863AB6"/>
    <w:rsid w:val="00864220"/>
    <w:rsid w:val="0086455D"/>
    <w:rsid w:val="00864BD6"/>
    <w:rsid w:val="00867A0F"/>
    <w:rsid w:val="00874F14"/>
    <w:rsid w:val="00880AFB"/>
    <w:rsid w:val="00881417"/>
    <w:rsid w:val="008868AB"/>
    <w:rsid w:val="0088736B"/>
    <w:rsid w:val="00891126"/>
    <w:rsid w:val="008A61DB"/>
    <w:rsid w:val="008A6851"/>
    <w:rsid w:val="008A76FF"/>
    <w:rsid w:val="008B3810"/>
    <w:rsid w:val="008B5174"/>
    <w:rsid w:val="008B7212"/>
    <w:rsid w:val="008C04F5"/>
    <w:rsid w:val="008C3B64"/>
    <w:rsid w:val="008C3CBB"/>
    <w:rsid w:val="008C4D21"/>
    <w:rsid w:val="008D29B7"/>
    <w:rsid w:val="008D6863"/>
    <w:rsid w:val="008E1452"/>
    <w:rsid w:val="008E517E"/>
    <w:rsid w:val="008F2A64"/>
    <w:rsid w:val="008F554D"/>
    <w:rsid w:val="008F5721"/>
    <w:rsid w:val="008F5BA9"/>
    <w:rsid w:val="008F5C25"/>
    <w:rsid w:val="008F65EC"/>
    <w:rsid w:val="008F7436"/>
    <w:rsid w:val="008F7B7A"/>
    <w:rsid w:val="0090217F"/>
    <w:rsid w:val="0090527C"/>
    <w:rsid w:val="0090573E"/>
    <w:rsid w:val="00906D5F"/>
    <w:rsid w:val="00907BE2"/>
    <w:rsid w:val="0091075C"/>
    <w:rsid w:val="0091117B"/>
    <w:rsid w:val="00916746"/>
    <w:rsid w:val="00917796"/>
    <w:rsid w:val="0092400F"/>
    <w:rsid w:val="00926AEE"/>
    <w:rsid w:val="00934704"/>
    <w:rsid w:val="00935822"/>
    <w:rsid w:val="00935AA7"/>
    <w:rsid w:val="0093602D"/>
    <w:rsid w:val="00937E34"/>
    <w:rsid w:val="00943146"/>
    <w:rsid w:val="00944E5C"/>
    <w:rsid w:val="00954A15"/>
    <w:rsid w:val="009554C4"/>
    <w:rsid w:val="0095601D"/>
    <w:rsid w:val="009627C7"/>
    <w:rsid w:val="00963D71"/>
    <w:rsid w:val="009649C4"/>
    <w:rsid w:val="0096551F"/>
    <w:rsid w:val="009664B4"/>
    <w:rsid w:val="00970055"/>
    <w:rsid w:val="0097362C"/>
    <w:rsid w:val="00973C62"/>
    <w:rsid w:val="00974E7A"/>
    <w:rsid w:val="00977353"/>
    <w:rsid w:val="0098302C"/>
    <w:rsid w:val="00986CBE"/>
    <w:rsid w:val="00987A08"/>
    <w:rsid w:val="00987D61"/>
    <w:rsid w:val="009900AB"/>
    <w:rsid w:val="00997689"/>
    <w:rsid w:val="009A3DE3"/>
    <w:rsid w:val="009A40C7"/>
    <w:rsid w:val="009A42D9"/>
    <w:rsid w:val="009A50B1"/>
    <w:rsid w:val="009A6BD1"/>
    <w:rsid w:val="009B0794"/>
    <w:rsid w:val="009B09E7"/>
    <w:rsid w:val="009B10FF"/>
    <w:rsid w:val="009B2965"/>
    <w:rsid w:val="009B71D7"/>
    <w:rsid w:val="009B7752"/>
    <w:rsid w:val="009C11CD"/>
    <w:rsid w:val="009C3376"/>
    <w:rsid w:val="009C6CF5"/>
    <w:rsid w:val="009C7158"/>
    <w:rsid w:val="009D251D"/>
    <w:rsid w:val="009D26C7"/>
    <w:rsid w:val="009D4823"/>
    <w:rsid w:val="009D620D"/>
    <w:rsid w:val="009D75AE"/>
    <w:rsid w:val="009D75BF"/>
    <w:rsid w:val="009D7BCB"/>
    <w:rsid w:val="009E13CD"/>
    <w:rsid w:val="009E256C"/>
    <w:rsid w:val="009E2BD4"/>
    <w:rsid w:val="009E4F7D"/>
    <w:rsid w:val="009E52F1"/>
    <w:rsid w:val="009E5941"/>
    <w:rsid w:val="009E69E4"/>
    <w:rsid w:val="009E7A8B"/>
    <w:rsid w:val="009F0BDC"/>
    <w:rsid w:val="009F0E96"/>
    <w:rsid w:val="009F1493"/>
    <w:rsid w:val="009F1792"/>
    <w:rsid w:val="009F1D35"/>
    <w:rsid w:val="009F2944"/>
    <w:rsid w:val="009F3B40"/>
    <w:rsid w:val="009F656A"/>
    <w:rsid w:val="00A001D2"/>
    <w:rsid w:val="00A019CE"/>
    <w:rsid w:val="00A0445F"/>
    <w:rsid w:val="00A05660"/>
    <w:rsid w:val="00A11A62"/>
    <w:rsid w:val="00A12E6B"/>
    <w:rsid w:val="00A16780"/>
    <w:rsid w:val="00A20D6C"/>
    <w:rsid w:val="00A23EA7"/>
    <w:rsid w:val="00A26C97"/>
    <w:rsid w:val="00A30AC1"/>
    <w:rsid w:val="00A35A83"/>
    <w:rsid w:val="00A36A8C"/>
    <w:rsid w:val="00A420F2"/>
    <w:rsid w:val="00A438C6"/>
    <w:rsid w:val="00A44121"/>
    <w:rsid w:val="00A46CDD"/>
    <w:rsid w:val="00A503E9"/>
    <w:rsid w:val="00A52284"/>
    <w:rsid w:val="00A5616B"/>
    <w:rsid w:val="00A568AC"/>
    <w:rsid w:val="00A601B7"/>
    <w:rsid w:val="00A602A1"/>
    <w:rsid w:val="00A62E8F"/>
    <w:rsid w:val="00A65EED"/>
    <w:rsid w:val="00A66625"/>
    <w:rsid w:val="00A7052F"/>
    <w:rsid w:val="00A73682"/>
    <w:rsid w:val="00A737A6"/>
    <w:rsid w:val="00A7560A"/>
    <w:rsid w:val="00A84D41"/>
    <w:rsid w:val="00A86A4E"/>
    <w:rsid w:val="00A876A2"/>
    <w:rsid w:val="00A90A96"/>
    <w:rsid w:val="00A90C60"/>
    <w:rsid w:val="00A93768"/>
    <w:rsid w:val="00A963F1"/>
    <w:rsid w:val="00AA3ED5"/>
    <w:rsid w:val="00AB079E"/>
    <w:rsid w:val="00AB4B13"/>
    <w:rsid w:val="00AB4CDD"/>
    <w:rsid w:val="00AB7BB1"/>
    <w:rsid w:val="00AC4AB3"/>
    <w:rsid w:val="00AC592A"/>
    <w:rsid w:val="00AD1F18"/>
    <w:rsid w:val="00AD209A"/>
    <w:rsid w:val="00AD5703"/>
    <w:rsid w:val="00AD6676"/>
    <w:rsid w:val="00AE029F"/>
    <w:rsid w:val="00AE7DF1"/>
    <w:rsid w:val="00AF37E6"/>
    <w:rsid w:val="00AF5906"/>
    <w:rsid w:val="00AF5F59"/>
    <w:rsid w:val="00B00DE6"/>
    <w:rsid w:val="00B01D3C"/>
    <w:rsid w:val="00B05D99"/>
    <w:rsid w:val="00B068CD"/>
    <w:rsid w:val="00B121BB"/>
    <w:rsid w:val="00B123C7"/>
    <w:rsid w:val="00B12E16"/>
    <w:rsid w:val="00B17FF8"/>
    <w:rsid w:val="00B2004A"/>
    <w:rsid w:val="00B214E0"/>
    <w:rsid w:val="00B2256F"/>
    <w:rsid w:val="00B27555"/>
    <w:rsid w:val="00B30343"/>
    <w:rsid w:val="00B31078"/>
    <w:rsid w:val="00B32351"/>
    <w:rsid w:val="00B3365D"/>
    <w:rsid w:val="00B34318"/>
    <w:rsid w:val="00B3448C"/>
    <w:rsid w:val="00B40ADE"/>
    <w:rsid w:val="00B42391"/>
    <w:rsid w:val="00B44228"/>
    <w:rsid w:val="00B44AE4"/>
    <w:rsid w:val="00B4556E"/>
    <w:rsid w:val="00B5252B"/>
    <w:rsid w:val="00B5309C"/>
    <w:rsid w:val="00B56C91"/>
    <w:rsid w:val="00B56DC8"/>
    <w:rsid w:val="00B56EC2"/>
    <w:rsid w:val="00B652A9"/>
    <w:rsid w:val="00B6681B"/>
    <w:rsid w:val="00B670BC"/>
    <w:rsid w:val="00B670CC"/>
    <w:rsid w:val="00B72E4F"/>
    <w:rsid w:val="00B73606"/>
    <w:rsid w:val="00B74C46"/>
    <w:rsid w:val="00B76536"/>
    <w:rsid w:val="00B8257C"/>
    <w:rsid w:val="00B83BED"/>
    <w:rsid w:val="00B848BE"/>
    <w:rsid w:val="00B86B75"/>
    <w:rsid w:val="00B9038F"/>
    <w:rsid w:val="00B91914"/>
    <w:rsid w:val="00B92392"/>
    <w:rsid w:val="00B93349"/>
    <w:rsid w:val="00B93AB7"/>
    <w:rsid w:val="00B94A7B"/>
    <w:rsid w:val="00B954B2"/>
    <w:rsid w:val="00BA31F1"/>
    <w:rsid w:val="00BA51E9"/>
    <w:rsid w:val="00BB3B8B"/>
    <w:rsid w:val="00BB587D"/>
    <w:rsid w:val="00BB76F9"/>
    <w:rsid w:val="00BC03E9"/>
    <w:rsid w:val="00BC22D3"/>
    <w:rsid w:val="00BC48D5"/>
    <w:rsid w:val="00BC4CDB"/>
    <w:rsid w:val="00BC581C"/>
    <w:rsid w:val="00BC5B1E"/>
    <w:rsid w:val="00BD0F73"/>
    <w:rsid w:val="00BD53F2"/>
    <w:rsid w:val="00BD5C2D"/>
    <w:rsid w:val="00BE4EA1"/>
    <w:rsid w:val="00BE7E7F"/>
    <w:rsid w:val="00BF3032"/>
    <w:rsid w:val="00C068A8"/>
    <w:rsid w:val="00C07BC8"/>
    <w:rsid w:val="00C117B8"/>
    <w:rsid w:val="00C12BAF"/>
    <w:rsid w:val="00C1330D"/>
    <w:rsid w:val="00C13D00"/>
    <w:rsid w:val="00C13DB2"/>
    <w:rsid w:val="00C15D37"/>
    <w:rsid w:val="00C15EB8"/>
    <w:rsid w:val="00C16294"/>
    <w:rsid w:val="00C17316"/>
    <w:rsid w:val="00C17569"/>
    <w:rsid w:val="00C178B3"/>
    <w:rsid w:val="00C204B6"/>
    <w:rsid w:val="00C21069"/>
    <w:rsid w:val="00C22D27"/>
    <w:rsid w:val="00C23560"/>
    <w:rsid w:val="00C245DA"/>
    <w:rsid w:val="00C25677"/>
    <w:rsid w:val="00C36279"/>
    <w:rsid w:val="00C3710B"/>
    <w:rsid w:val="00C43A1F"/>
    <w:rsid w:val="00C43BF5"/>
    <w:rsid w:val="00C44FAB"/>
    <w:rsid w:val="00C474C3"/>
    <w:rsid w:val="00C47C07"/>
    <w:rsid w:val="00C500F7"/>
    <w:rsid w:val="00C56A38"/>
    <w:rsid w:val="00C613A0"/>
    <w:rsid w:val="00C6283C"/>
    <w:rsid w:val="00C6391A"/>
    <w:rsid w:val="00C65707"/>
    <w:rsid w:val="00C67B40"/>
    <w:rsid w:val="00C70D71"/>
    <w:rsid w:val="00C7242B"/>
    <w:rsid w:val="00C72C7C"/>
    <w:rsid w:val="00C72D2D"/>
    <w:rsid w:val="00C734D0"/>
    <w:rsid w:val="00C756A5"/>
    <w:rsid w:val="00C77D58"/>
    <w:rsid w:val="00C82C9B"/>
    <w:rsid w:val="00C84557"/>
    <w:rsid w:val="00C85015"/>
    <w:rsid w:val="00C85ED0"/>
    <w:rsid w:val="00C86AC8"/>
    <w:rsid w:val="00C879B8"/>
    <w:rsid w:val="00C93743"/>
    <w:rsid w:val="00C94070"/>
    <w:rsid w:val="00C94803"/>
    <w:rsid w:val="00C94F84"/>
    <w:rsid w:val="00CB19C8"/>
    <w:rsid w:val="00CB2039"/>
    <w:rsid w:val="00CB4BA8"/>
    <w:rsid w:val="00CB4E6B"/>
    <w:rsid w:val="00CB50BD"/>
    <w:rsid w:val="00CC173B"/>
    <w:rsid w:val="00CD304A"/>
    <w:rsid w:val="00CD3373"/>
    <w:rsid w:val="00CD4930"/>
    <w:rsid w:val="00CD5823"/>
    <w:rsid w:val="00CD731C"/>
    <w:rsid w:val="00CF51B8"/>
    <w:rsid w:val="00CF770E"/>
    <w:rsid w:val="00CF777A"/>
    <w:rsid w:val="00D04355"/>
    <w:rsid w:val="00D0734B"/>
    <w:rsid w:val="00D07C2F"/>
    <w:rsid w:val="00D07ECB"/>
    <w:rsid w:val="00D10CD3"/>
    <w:rsid w:val="00D121BA"/>
    <w:rsid w:val="00D13F3D"/>
    <w:rsid w:val="00D143ED"/>
    <w:rsid w:val="00D14AD4"/>
    <w:rsid w:val="00D171CD"/>
    <w:rsid w:val="00D22E11"/>
    <w:rsid w:val="00D23024"/>
    <w:rsid w:val="00D319BB"/>
    <w:rsid w:val="00D31AA6"/>
    <w:rsid w:val="00D33239"/>
    <w:rsid w:val="00D3702F"/>
    <w:rsid w:val="00D40066"/>
    <w:rsid w:val="00D40E2C"/>
    <w:rsid w:val="00D423F9"/>
    <w:rsid w:val="00D43315"/>
    <w:rsid w:val="00D44BFF"/>
    <w:rsid w:val="00D50678"/>
    <w:rsid w:val="00D5327B"/>
    <w:rsid w:val="00D54A1F"/>
    <w:rsid w:val="00D55BDF"/>
    <w:rsid w:val="00D55DC4"/>
    <w:rsid w:val="00D55F52"/>
    <w:rsid w:val="00D609EB"/>
    <w:rsid w:val="00D6110A"/>
    <w:rsid w:val="00D612F5"/>
    <w:rsid w:val="00D61857"/>
    <w:rsid w:val="00D65319"/>
    <w:rsid w:val="00D66743"/>
    <w:rsid w:val="00D677E5"/>
    <w:rsid w:val="00D702FD"/>
    <w:rsid w:val="00D70957"/>
    <w:rsid w:val="00D70B92"/>
    <w:rsid w:val="00D72C35"/>
    <w:rsid w:val="00D73E5A"/>
    <w:rsid w:val="00D746B9"/>
    <w:rsid w:val="00D75F42"/>
    <w:rsid w:val="00D763E3"/>
    <w:rsid w:val="00D7668E"/>
    <w:rsid w:val="00D773C3"/>
    <w:rsid w:val="00D775AA"/>
    <w:rsid w:val="00D8228A"/>
    <w:rsid w:val="00D8412A"/>
    <w:rsid w:val="00D8475D"/>
    <w:rsid w:val="00D86871"/>
    <w:rsid w:val="00D87D26"/>
    <w:rsid w:val="00D91D6A"/>
    <w:rsid w:val="00D946D8"/>
    <w:rsid w:val="00D97586"/>
    <w:rsid w:val="00D97E24"/>
    <w:rsid w:val="00DA334A"/>
    <w:rsid w:val="00DA46AE"/>
    <w:rsid w:val="00DA7906"/>
    <w:rsid w:val="00DB024B"/>
    <w:rsid w:val="00DB0CBE"/>
    <w:rsid w:val="00DB2B8A"/>
    <w:rsid w:val="00DB492E"/>
    <w:rsid w:val="00DB55AE"/>
    <w:rsid w:val="00DB6224"/>
    <w:rsid w:val="00DB65D9"/>
    <w:rsid w:val="00DB7774"/>
    <w:rsid w:val="00DC1CEA"/>
    <w:rsid w:val="00DC1DC1"/>
    <w:rsid w:val="00DC2434"/>
    <w:rsid w:val="00DD06CD"/>
    <w:rsid w:val="00DD0F98"/>
    <w:rsid w:val="00DD2191"/>
    <w:rsid w:val="00DD3686"/>
    <w:rsid w:val="00DD570E"/>
    <w:rsid w:val="00DD7118"/>
    <w:rsid w:val="00DD7B24"/>
    <w:rsid w:val="00DE02C3"/>
    <w:rsid w:val="00DE05F8"/>
    <w:rsid w:val="00DE27F8"/>
    <w:rsid w:val="00DE2E1C"/>
    <w:rsid w:val="00DE4DEF"/>
    <w:rsid w:val="00DE55A8"/>
    <w:rsid w:val="00DE6108"/>
    <w:rsid w:val="00DE76D4"/>
    <w:rsid w:val="00DF1DC3"/>
    <w:rsid w:val="00DF5144"/>
    <w:rsid w:val="00E02747"/>
    <w:rsid w:val="00E02E78"/>
    <w:rsid w:val="00E05B01"/>
    <w:rsid w:val="00E10E7A"/>
    <w:rsid w:val="00E1387E"/>
    <w:rsid w:val="00E158EE"/>
    <w:rsid w:val="00E161DF"/>
    <w:rsid w:val="00E16BEA"/>
    <w:rsid w:val="00E25737"/>
    <w:rsid w:val="00E259A5"/>
    <w:rsid w:val="00E25BF5"/>
    <w:rsid w:val="00E26274"/>
    <w:rsid w:val="00E315A3"/>
    <w:rsid w:val="00E328DF"/>
    <w:rsid w:val="00E33B4C"/>
    <w:rsid w:val="00E3462C"/>
    <w:rsid w:val="00E34A2A"/>
    <w:rsid w:val="00E40C78"/>
    <w:rsid w:val="00E44B74"/>
    <w:rsid w:val="00E45F6C"/>
    <w:rsid w:val="00E47753"/>
    <w:rsid w:val="00E47DDB"/>
    <w:rsid w:val="00E50676"/>
    <w:rsid w:val="00E5172C"/>
    <w:rsid w:val="00E52316"/>
    <w:rsid w:val="00E52A2F"/>
    <w:rsid w:val="00E54574"/>
    <w:rsid w:val="00E54E58"/>
    <w:rsid w:val="00E55455"/>
    <w:rsid w:val="00E56DC2"/>
    <w:rsid w:val="00E573D8"/>
    <w:rsid w:val="00E5753A"/>
    <w:rsid w:val="00E631F2"/>
    <w:rsid w:val="00E712A1"/>
    <w:rsid w:val="00E71C9A"/>
    <w:rsid w:val="00E72EA4"/>
    <w:rsid w:val="00E7342B"/>
    <w:rsid w:val="00E73563"/>
    <w:rsid w:val="00E76541"/>
    <w:rsid w:val="00E77EBA"/>
    <w:rsid w:val="00E81AE6"/>
    <w:rsid w:val="00E877A0"/>
    <w:rsid w:val="00E87C3C"/>
    <w:rsid w:val="00E905B7"/>
    <w:rsid w:val="00E92376"/>
    <w:rsid w:val="00E963A9"/>
    <w:rsid w:val="00E96B13"/>
    <w:rsid w:val="00E975DC"/>
    <w:rsid w:val="00E97CE0"/>
    <w:rsid w:val="00EA0884"/>
    <w:rsid w:val="00EA154C"/>
    <w:rsid w:val="00EA57C5"/>
    <w:rsid w:val="00EB51C9"/>
    <w:rsid w:val="00EB6563"/>
    <w:rsid w:val="00EC1978"/>
    <w:rsid w:val="00EC3C9B"/>
    <w:rsid w:val="00EC5813"/>
    <w:rsid w:val="00EC58EF"/>
    <w:rsid w:val="00EC5BB3"/>
    <w:rsid w:val="00EC7976"/>
    <w:rsid w:val="00ED0AAA"/>
    <w:rsid w:val="00ED6744"/>
    <w:rsid w:val="00EE0A96"/>
    <w:rsid w:val="00EE34F5"/>
    <w:rsid w:val="00EE52DB"/>
    <w:rsid w:val="00EE541D"/>
    <w:rsid w:val="00EE6EFA"/>
    <w:rsid w:val="00EF2651"/>
    <w:rsid w:val="00EF39C6"/>
    <w:rsid w:val="00EF3A1A"/>
    <w:rsid w:val="00EF77A7"/>
    <w:rsid w:val="00F00939"/>
    <w:rsid w:val="00F0265F"/>
    <w:rsid w:val="00F04C2A"/>
    <w:rsid w:val="00F04CE2"/>
    <w:rsid w:val="00F075F4"/>
    <w:rsid w:val="00F10F46"/>
    <w:rsid w:val="00F10F91"/>
    <w:rsid w:val="00F1527F"/>
    <w:rsid w:val="00F17125"/>
    <w:rsid w:val="00F17ABC"/>
    <w:rsid w:val="00F17C64"/>
    <w:rsid w:val="00F205FB"/>
    <w:rsid w:val="00F2191B"/>
    <w:rsid w:val="00F21AC9"/>
    <w:rsid w:val="00F25B23"/>
    <w:rsid w:val="00F30535"/>
    <w:rsid w:val="00F30A9A"/>
    <w:rsid w:val="00F3188A"/>
    <w:rsid w:val="00F31B4C"/>
    <w:rsid w:val="00F332F2"/>
    <w:rsid w:val="00F337EF"/>
    <w:rsid w:val="00F33F62"/>
    <w:rsid w:val="00F3474F"/>
    <w:rsid w:val="00F34D3A"/>
    <w:rsid w:val="00F377AA"/>
    <w:rsid w:val="00F40B8D"/>
    <w:rsid w:val="00F415C8"/>
    <w:rsid w:val="00F423D7"/>
    <w:rsid w:val="00F51E4F"/>
    <w:rsid w:val="00F52E41"/>
    <w:rsid w:val="00F54228"/>
    <w:rsid w:val="00F559E2"/>
    <w:rsid w:val="00F57967"/>
    <w:rsid w:val="00F628C8"/>
    <w:rsid w:val="00F636B2"/>
    <w:rsid w:val="00F63BA1"/>
    <w:rsid w:val="00F65EB2"/>
    <w:rsid w:val="00F6661C"/>
    <w:rsid w:val="00F70CE4"/>
    <w:rsid w:val="00F712F4"/>
    <w:rsid w:val="00F81283"/>
    <w:rsid w:val="00F83F42"/>
    <w:rsid w:val="00F90B5C"/>
    <w:rsid w:val="00F95170"/>
    <w:rsid w:val="00F96F3C"/>
    <w:rsid w:val="00FA2793"/>
    <w:rsid w:val="00FA2AB3"/>
    <w:rsid w:val="00FA4A13"/>
    <w:rsid w:val="00FA5278"/>
    <w:rsid w:val="00FA59CE"/>
    <w:rsid w:val="00FA6CD9"/>
    <w:rsid w:val="00FA78B2"/>
    <w:rsid w:val="00FA78FD"/>
    <w:rsid w:val="00FB1E35"/>
    <w:rsid w:val="00FB50C6"/>
    <w:rsid w:val="00FC026C"/>
    <w:rsid w:val="00FC2B1C"/>
    <w:rsid w:val="00FC2C3B"/>
    <w:rsid w:val="00FC48F3"/>
    <w:rsid w:val="00FD1582"/>
    <w:rsid w:val="00FD40BE"/>
    <w:rsid w:val="00FD5A6D"/>
    <w:rsid w:val="00FE3DE8"/>
    <w:rsid w:val="00FE4931"/>
    <w:rsid w:val="00FF08D2"/>
    <w:rsid w:val="00FF3A6B"/>
    <w:rsid w:val="00FF44C6"/>
    <w:rsid w:val="00FF635C"/>
    <w:rsid w:val="00FF66B2"/>
    <w:rsid w:val="00FF7C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15E7"/>
  <w15:docId w15:val="{8DB328CF-7AB2-476A-A764-F8B2E635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1A2"/>
    <w:pPr>
      <w:spacing w:before="180" w:after="180" w:line="480" w:lineRule="auto"/>
      <w:ind w:firstLine="720"/>
    </w:pPr>
    <w:rPr>
      <w:sz w:val="24"/>
      <w:szCs w:val="24"/>
    </w:rPr>
  </w:style>
  <w:style w:type="paragraph" w:styleId="Heading1">
    <w:name w:val="heading 1"/>
    <w:basedOn w:val="Normal"/>
    <w:next w:val="Normal"/>
    <w:uiPriority w:val="9"/>
    <w:qFormat/>
    <w:rsid w:val="00507FF1"/>
    <w:pPr>
      <w:keepNext/>
      <w:keepLines/>
      <w:spacing w:before="240" w:after="0"/>
      <w:ind w:firstLine="0"/>
      <w:outlineLvl w:val="0"/>
    </w:pPr>
    <w:rPr>
      <w:rFonts w:ascii="Calibri" w:eastAsia="MS Gothic" w:hAnsi="Calibri"/>
      <w:b/>
      <w:bCs/>
      <w:sz w:val="28"/>
      <w:szCs w:val="32"/>
    </w:rPr>
  </w:style>
  <w:style w:type="paragraph" w:styleId="Heading2">
    <w:name w:val="heading 2"/>
    <w:basedOn w:val="Normal"/>
    <w:next w:val="Normal"/>
    <w:uiPriority w:val="9"/>
    <w:unhideWhenUsed/>
    <w:qFormat/>
    <w:rsid w:val="00507FF1"/>
    <w:pPr>
      <w:keepNext/>
      <w:keepLines/>
      <w:spacing w:before="200" w:after="0"/>
      <w:ind w:firstLine="0"/>
      <w:outlineLvl w:val="1"/>
    </w:pPr>
    <w:rPr>
      <w:rFonts w:ascii="Calibri" w:eastAsia="MS Gothic" w:hAnsi="Calibri"/>
      <w:b/>
      <w:bCs/>
      <w:szCs w:val="32"/>
    </w:rPr>
  </w:style>
  <w:style w:type="paragraph" w:styleId="Heading3">
    <w:name w:val="heading 3"/>
    <w:basedOn w:val="Normal"/>
    <w:next w:val="Normal"/>
    <w:uiPriority w:val="9"/>
    <w:unhideWhenUsed/>
    <w:qFormat/>
    <w:rsid w:val="00507FF1"/>
    <w:pPr>
      <w:keepNext/>
      <w:keepLines/>
      <w:spacing w:before="200" w:after="0"/>
      <w:ind w:firstLine="0"/>
      <w:outlineLvl w:val="2"/>
    </w:pPr>
    <w:rPr>
      <w:rFonts w:ascii="Calibri" w:eastAsia="MS Gothic" w:hAnsi="Calibri"/>
      <w:bCs/>
      <w:i/>
      <w:szCs w:val="28"/>
    </w:rPr>
  </w:style>
  <w:style w:type="paragraph" w:styleId="Heading4">
    <w:name w:val="heading 4"/>
    <w:basedOn w:val="Normal"/>
    <w:next w:val="Normal"/>
    <w:uiPriority w:val="9"/>
    <w:unhideWhenUsed/>
    <w:qFormat/>
    <w:pPr>
      <w:keepNext/>
      <w:keepLines/>
      <w:spacing w:before="200" w:after="0"/>
      <w:outlineLvl w:val="3"/>
    </w:pPr>
    <w:rPr>
      <w:rFonts w:ascii="Calibri" w:eastAsia="MS Gothic"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MS Gothic"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link w:val="CompactChar"/>
    <w:qFormat/>
    <w:pPr>
      <w:spacing w:before="36" w:after="36"/>
    </w:pPr>
  </w:style>
  <w:style w:type="paragraph" w:styleId="Title">
    <w:name w:val="Title"/>
    <w:basedOn w:val="Normal"/>
    <w:next w:val="Normal"/>
    <w:qFormat/>
    <w:pPr>
      <w:keepNext/>
      <w:keepLines/>
      <w:spacing w:before="480" w:after="240"/>
      <w:jc w:val="center"/>
    </w:pPr>
    <w:rPr>
      <w:rFonts w:ascii="Calibri" w:eastAsia="MS Gothic" w:hAnsi="Calibri"/>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spacing w:after="0" w:line="240" w:lineRule="auto"/>
      <w:ind w:left="720" w:hanging="720"/>
    </w:pPr>
  </w:style>
  <w:style w:type="paragraph" w:customStyle="1" w:styleId="BlockQuote">
    <w:name w:val="Block Quote"/>
    <w:basedOn w:val="Normal"/>
    <w:next w:val="Normal"/>
    <w:uiPriority w:val="9"/>
    <w:unhideWhenUsed/>
    <w:qFormat/>
    <w:pPr>
      <w:spacing w:before="100" w:after="100"/>
    </w:pPr>
    <w:rPr>
      <w:rFonts w:ascii="Calibri" w:eastAsia="MS Gothic"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character" w:customStyle="1" w:styleId="FootnoteRef">
    <w:name w:val="Footnote Ref"/>
    <w:rPr>
      <w:vertAlign w:val="superscript"/>
    </w:rPr>
  </w:style>
  <w:style w:type="character" w:customStyle="1" w:styleId="Link">
    <w:name w:val="Link"/>
    <w:rPr>
      <w:color w:val="4F81BD"/>
    </w:rPr>
  </w:style>
  <w:style w:type="paragraph" w:customStyle="1" w:styleId="SourceCode0">
    <w:name w:val="Source Code"/>
    <w:basedOn w:val="Normal"/>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rPr>
      <w:rFonts w:ascii="Consolas" w:hAnsi="Consolas"/>
      <w:b/>
      <w:color w:val="204A87"/>
      <w:sz w:val="22"/>
      <w:shd w:val="clear" w:color="auto" w:fill="F8F8F8"/>
    </w:rPr>
  </w:style>
  <w:style w:type="character" w:customStyle="1" w:styleId="DataTypeTok0">
    <w:name w:val="DataTypeTok"/>
    <w:rPr>
      <w:rFonts w:ascii="Consolas" w:hAnsi="Consolas"/>
      <w:color w:val="204A87"/>
      <w:sz w:val="22"/>
      <w:shd w:val="clear" w:color="auto" w:fill="F8F8F8"/>
    </w:rPr>
  </w:style>
  <w:style w:type="character" w:customStyle="1" w:styleId="DecValTok0">
    <w:name w:val="DecValTok"/>
    <w:rPr>
      <w:rFonts w:ascii="Consolas" w:hAnsi="Consolas"/>
      <w:color w:val="0000CF"/>
      <w:sz w:val="22"/>
      <w:shd w:val="clear" w:color="auto" w:fill="F8F8F8"/>
    </w:rPr>
  </w:style>
  <w:style w:type="character" w:customStyle="1" w:styleId="BaseNTok0">
    <w:name w:val="BaseNTok"/>
    <w:rPr>
      <w:rFonts w:ascii="Consolas" w:hAnsi="Consolas"/>
      <w:color w:val="0000CF"/>
      <w:sz w:val="22"/>
      <w:shd w:val="clear" w:color="auto" w:fill="F8F8F8"/>
    </w:rPr>
  </w:style>
  <w:style w:type="character" w:customStyle="1" w:styleId="FloatTok0">
    <w:name w:val="FloatTok"/>
    <w:rPr>
      <w:rFonts w:ascii="Consolas" w:hAnsi="Consolas"/>
      <w:color w:val="0000CF"/>
      <w:sz w:val="22"/>
      <w:shd w:val="clear" w:color="auto" w:fill="F8F8F8"/>
    </w:rPr>
  </w:style>
  <w:style w:type="character" w:customStyle="1" w:styleId="CharTok0">
    <w:name w:val="CharTok"/>
    <w:rPr>
      <w:rFonts w:ascii="Consolas" w:hAnsi="Consolas"/>
      <w:color w:val="4E9A06"/>
      <w:sz w:val="22"/>
      <w:shd w:val="clear" w:color="auto" w:fill="F8F8F8"/>
    </w:rPr>
  </w:style>
  <w:style w:type="character" w:customStyle="1" w:styleId="StringTok0">
    <w:name w:val="StringTok"/>
    <w:rPr>
      <w:rFonts w:ascii="Consolas" w:hAnsi="Consolas"/>
      <w:color w:val="4E9A06"/>
      <w:sz w:val="22"/>
      <w:shd w:val="clear" w:color="auto" w:fill="F8F8F8"/>
    </w:rPr>
  </w:style>
  <w:style w:type="character" w:customStyle="1" w:styleId="CommentTok0">
    <w:name w:val="CommentTok"/>
    <w:rPr>
      <w:rFonts w:ascii="Consolas" w:hAnsi="Consolas"/>
      <w:i/>
      <w:color w:val="8F5902"/>
      <w:sz w:val="22"/>
      <w:shd w:val="clear" w:color="auto" w:fill="F8F8F8"/>
    </w:rPr>
  </w:style>
  <w:style w:type="character" w:customStyle="1" w:styleId="OtherTok0">
    <w:name w:val="OtherTok"/>
    <w:rPr>
      <w:rFonts w:ascii="Consolas" w:hAnsi="Consolas"/>
      <w:color w:val="8F5902"/>
      <w:sz w:val="22"/>
      <w:shd w:val="clear" w:color="auto" w:fill="F8F8F8"/>
    </w:rPr>
  </w:style>
  <w:style w:type="character" w:customStyle="1" w:styleId="AlertTok0">
    <w:name w:val="AlertTok"/>
    <w:rPr>
      <w:rFonts w:ascii="Consolas" w:hAnsi="Consolas"/>
      <w:color w:val="EF2929"/>
      <w:sz w:val="22"/>
      <w:shd w:val="clear" w:color="auto" w:fill="F8F8F8"/>
    </w:rPr>
  </w:style>
  <w:style w:type="character" w:customStyle="1" w:styleId="FunctionTok0">
    <w:name w:val="FunctionTok"/>
    <w:rPr>
      <w:rFonts w:ascii="Consolas" w:hAnsi="Consolas"/>
      <w:color w:val="000000"/>
      <w:sz w:val="22"/>
      <w:shd w:val="clear" w:color="auto" w:fill="F8F8F8"/>
    </w:rPr>
  </w:style>
  <w:style w:type="character" w:customStyle="1" w:styleId="RegionMarkerTok0">
    <w:name w:val="RegionMarkerTok"/>
    <w:rPr>
      <w:rFonts w:ascii="Consolas" w:hAnsi="Consolas"/>
      <w:sz w:val="22"/>
      <w:shd w:val="clear" w:color="auto" w:fill="F8F8F8"/>
    </w:rPr>
  </w:style>
  <w:style w:type="character" w:customStyle="1" w:styleId="ErrorTok0">
    <w:name w:val="ErrorTok"/>
    <w:rPr>
      <w:rFonts w:ascii="Consolas" w:hAnsi="Consolas"/>
      <w:b/>
      <w:sz w:val="22"/>
      <w:shd w:val="clear" w:color="auto" w:fill="F8F8F8"/>
    </w:rPr>
  </w:style>
  <w:style w:type="character" w:customStyle="1" w:styleId="NormalTok0">
    <w:name w:val="NormalTok"/>
    <w:rPr>
      <w:rFonts w:ascii="Consolas" w:hAnsi="Consolas"/>
      <w:sz w:val="22"/>
      <w:shd w:val="clear" w:color="auto" w:fill="F8F8F8"/>
    </w:rPr>
  </w:style>
  <w:style w:type="paragraph" w:styleId="BalloonText">
    <w:name w:val="Balloon Text"/>
    <w:basedOn w:val="Normal"/>
    <w:link w:val="BalloonTextChar"/>
    <w:rsid w:val="00EF77A7"/>
    <w:pPr>
      <w:spacing w:before="0" w:after="0"/>
    </w:pPr>
    <w:rPr>
      <w:rFonts w:ascii="Lucida Grande" w:hAnsi="Lucida Grande" w:cs="Lucida Grande"/>
      <w:sz w:val="18"/>
      <w:szCs w:val="18"/>
    </w:rPr>
  </w:style>
  <w:style w:type="character" w:customStyle="1" w:styleId="BalloonTextChar">
    <w:name w:val="Balloon Text Char"/>
    <w:link w:val="BalloonText"/>
    <w:rsid w:val="00EF77A7"/>
    <w:rPr>
      <w:rFonts w:ascii="Lucida Grande" w:hAnsi="Lucida Grande" w:cs="Lucida Grande"/>
      <w:sz w:val="18"/>
      <w:szCs w:val="18"/>
    </w:rPr>
  </w:style>
  <w:style w:type="character" w:styleId="CommentReference">
    <w:name w:val="annotation reference"/>
    <w:rsid w:val="000635AB"/>
    <w:rPr>
      <w:sz w:val="18"/>
      <w:szCs w:val="18"/>
    </w:rPr>
  </w:style>
  <w:style w:type="paragraph" w:styleId="CommentText">
    <w:name w:val="annotation text"/>
    <w:basedOn w:val="Normal"/>
    <w:link w:val="CommentTextChar"/>
    <w:rsid w:val="000635AB"/>
  </w:style>
  <w:style w:type="character" w:customStyle="1" w:styleId="CommentTextChar">
    <w:name w:val="Comment Text Char"/>
    <w:basedOn w:val="DefaultParagraphFont"/>
    <w:link w:val="CommentText"/>
    <w:rsid w:val="000635AB"/>
  </w:style>
  <w:style w:type="paragraph" w:styleId="CommentSubject">
    <w:name w:val="annotation subject"/>
    <w:basedOn w:val="CommentText"/>
    <w:next w:val="CommentText"/>
    <w:link w:val="CommentSubjectChar"/>
    <w:rsid w:val="000635AB"/>
    <w:rPr>
      <w:b/>
      <w:bCs/>
      <w:sz w:val="20"/>
      <w:szCs w:val="20"/>
    </w:rPr>
  </w:style>
  <w:style w:type="character" w:customStyle="1" w:styleId="CommentSubjectChar">
    <w:name w:val="Comment Subject Char"/>
    <w:link w:val="CommentSubject"/>
    <w:rsid w:val="000635AB"/>
    <w:rPr>
      <w:b/>
      <w:bCs/>
      <w:sz w:val="20"/>
      <w:szCs w:val="20"/>
    </w:rPr>
  </w:style>
  <w:style w:type="character" w:styleId="Hyperlink">
    <w:name w:val="Hyperlink"/>
    <w:rsid w:val="00034C4B"/>
    <w:rPr>
      <w:color w:val="0000FF"/>
      <w:u w:val="single"/>
    </w:rPr>
  </w:style>
  <w:style w:type="character" w:customStyle="1" w:styleId="xbe">
    <w:name w:val="_xbe"/>
    <w:basedOn w:val="DefaultParagraphFont"/>
    <w:rsid w:val="00E40C78"/>
  </w:style>
  <w:style w:type="character" w:styleId="PlaceholderText">
    <w:name w:val="Placeholder Text"/>
    <w:rsid w:val="00926AEE"/>
    <w:rPr>
      <w:color w:val="808080"/>
    </w:rPr>
  </w:style>
  <w:style w:type="paragraph" w:styleId="Caption">
    <w:name w:val="caption"/>
    <w:basedOn w:val="Normal"/>
    <w:next w:val="Normal"/>
    <w:link w:val="CaptionChar"/>
    <w:unhideWhenUsed/>
    <w:rsid w:val="003B01A2"/>
    <w:pPr>
      <w:spacing w:before="0" w:after="200"/>
      <w:ind w:firstLine="0"/>
    </w:pPr>
    <w:rPr>
      <w:i/>
      <w:iCs/>
      <w:color w:val="1F497D"/>
      <w:szCs w:val="18"/>
    </w:rPr>
  </w:style>
  <w:style w:type="character" w:customStyle="1" w:styleId="BodyTextChar1">
    <w:name w:val="Body Text Char1"/>
    <w:basedOn w:val="DefaultParagraphFont"/>
    <w:link w:val="BodyText"/>
    <w:rsid w:val="003B01A2"/>
    <w:rPr>
      <w:sz w:val="24"/>
      <w:szCs w:val="24"/>
    </w:rPr>
  </w:style>
  <w:style w:type="paragraph" w:customStyle="1" w:styleId="Table">
    <w:name w:val="Table"/>
    <w:basedOn w:val="Compact"/>
    <w:link w:val="TableChar"/>
    <w:qFormat/>
    <w:rsid w:val="002949E0"/>
    <w:pPr>
      <w:spacing w:before="0" w:after="0" w:line="240" w:lineRule="auto"/>
      <w:ind w:firstLine="0"/>
    </w:pPr>
    <w:rPr>
      <w:sz w:val="22"/>
    </w:rPr>
  </w:style>
  <w:style w:type="character" w:customStyle="1" w:styleId="CompactChar">
    <w:name w:val="Compact Char"/>
    <w:basedOn w:val="DefaultParagraphFont"/>
    <w:link w:val="Compact"/>
    <w:rsid w:val="002949E0"/>
    <w:rPr>
      <w:sz w:val="24"/>
      <w:szCs w:val="24"/>
    </w:rPr>
  </w:style>
  <w:style w:type="character" w:customStyle="1" w:styleId="TableChar">
    <w:name w:val="Table Char"/>
    <w:basedOn w:val="CompactChar"/>
    <w:link w:val="Table"/>
    <w:rsid w:val="002949E0"/>
    <w:rPr>
      <w:sz w:val="22"/>
      <w:szCs w:val="24"/>
    </w:rPr>
  </w:style>
  <w:style w:type="character" w:styleId="Emphasis">
    <w:name w:val="Emphasis"/>
    <w:basedOn w:val="DefaultParagraphFont"/>
    <w:uiPriority w:val="20"/>
    <w:qFormat/>
    <w:rsid w:val="00312ED3"/>
    <w:rPr>
      <w:i/>
      <w:iCs/>
    </w:rPr>
  </w:style>
  <w:style w:type="character" w:styleId="LineNumber">
    <w:name w:val="line number"/>
    <w:basedOn w:val="DefaultParagraphFont"/>
    <w:semiHidden/>
    <w:unhideWhenUsed/>
    <w:rsid w:val="00835003"/>
  </w:style>
  <w:style w:type="character" w:customStyle="1" w:styleId="st">
    <w:name w:val="st"/>
    <w:basedOn w:val="DefaultParagraphFont"/>
    <w:rsid w:val="00D31AA6"/>
  </w:style>
  <w:style w:type="character" w:customStyle="1" w:styleId="tgc">
    <w:name w:val="_tgc"/>
    <w:basedOn w:val="DefaultParagraphFont"/>
    <w:rsid w:val="00D31AA6"/>
  </w:style>
  <w:style w:type="paragraph" w:customStyle="1" w:styleId="equation">
    <w:name w:val="equation"/>
    <w:basedOn w:val="Caption"/>
    <w:link w:val="equationChar"/>
    <w:qFormat/>
    <w:rsid w:val="005D6D1E"/>
    <w:rPr>
      <w:i w:val="0"/>
      <w:color w:val="auto"/>
    </w:rPr>
  </w:style>
  <w:style w:type="character" w:customStyle="1" w:styleId="CaptionChar">
    <w:name w:val="Caption Char"/>
    <w:basedOn w:val="DefaultParagraphFont"/>
    <w:link w:val="Caption"/>
    <w:rsid w:val="005D6D1E"/>
    <w:rPr>
      <w:i/>
      <w:iCs/>
      <w:color w:val="1F497D"/>
      <w:sz w:val="24"/>
      <w:szCs w:val="18"/>
    </w:rPr>
  </w:style>
  <w:style w:type="character" w:customStyle="1" w:styleId="equationChar">
    <w:name w:val="equation Char"/>
    <w:basedOn w:val="CaptionChar"/>
    <w:link w:val="equation"/>
    <w:rsid w:val="005D6D1E"/>
    <w:rPr>
      <w:i w:val="0"/>
      <w:iCs/>
      <w:color w:val="1F497D"/>
      <w:sz w:val="24"/>
      <w:szCs w:val="18"/>
    </w:rPr>
  </w:style>
  <w:style w:type="paragraph" w:styleId="Revision">
    <w:name w:val="Revision"/>
    <w:hidden/>
    <w:semiHidden/>
    <w:rsid w:val="00562B88"/>
    <w:rPr>
      <w:sz w:val="24"/>
      <w:szCs w:val="24"/>
    </w:rPr>
  </w:style>
  <w:style w:type="character" w:customStyle="1" w:styleId="gi">
    <w:name w:val="gi"/>
    <w:basedOn w:val="DefaultParagraphFont"/>
    <w:rsid w:val="00B2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162">
      <w:bodyDiv w:val="1"/>
      <w:marLeft w:val="0"/>
      <w:marRight w:val="0"/>
      <w:marTop w:val="0"/>
      <w:marBottom w:val="0"/>
      <w:divBdr>
        <w:top w:val="none" w:sz="0" w:space="0" w:color="auto"/>
        <w:left w:val="none" w:sz="0" w:space="0" w:color="auto"/>
        <w:bottom w:val="none" w:sz="0" w:space="0" w:color="auto"/>
        <w:right w:val="none" w:sz="0" w:space="0" w:color="auto"/>
      </w:divBdr>
    </w:div>
    <w:div w:id="702945484">
      <w:bodyDiv w:val="1"/>
      <w:marLeft w:val="0"/>
      <w:marRight w:val="0"/>
      <w:marTop w:val="0"/>
      <w:marBottom w:val="0"/>
      <w:divBdr>
        <w:top w:val="none" w:sz="0" w:space="0" w:color="auto"/>
        <w:left w:val="none" w:sz="0" w:space="0" w:color="auto"/>
        <w:bottom w:val="none" w:sz="0" w:space="0" w:color="auto"/>
        <w:right w:val="none" w:sz="0" w:space="0" w:color="auto"/>
      </w:divBdr>
      <w:divsChild>
        <w:div w:id="1258909601">
          <w:marLeft w:val="0"/>
          <w:marRight w:val="0"/>
          <w:marTop w:val="0"/>
          <w:marBottom w:val="0"/>
          <w:divBdr>
            <w:top w:val="none" w:sz="0" w:space="0" w:color="auto"/>
            <w:left w:val="none" w:sz="0" w:space="0" w:color="auto"/>
            <w:bottom w:val="none" w:sz="0" w:space="0" w:color="auto"/>
            <w:right w:val="none" w:sz="0" w:space="0" w:color="auto"/>
          </w:divBdr>
        </w:div>
      </w:divsChild>
    </w:div>
    <w:div w:id="840313958">
      <w:bodyDiv w:val="1"/>
      <w:marLeft w:val="0"/>
      <w:marRight w:val="0"/>
      <w:marTop w:val="0"/>
      <w:marBottom w:val="0"/>
      <w:divBdr>
        <w:top w:val="none" w:sz="0" w:space="0" w:color="auto"/>
        <w:left w:val="none" w:sz="0" w:space="0" w:color="auto"/>
        <w:bottom w:val="none" w:sz="0" w:space="0" w:color="auto"/>
        <w:right w:val="none" w:sz="0" w:space="0" w:color="auto"/>
      </w:divBdr>
    </w:div>
    <w:div w:id="925500582">
      <w:bodyDiv w:val="1"/>
      <w:marLeft w:val="0"/>
      <w:marRight w:val="0"/>
      <w:marTop w:val="0"/>
      <w:marBottom w:val="0"/>
      <w:divBdr>
        <w:top w:val="none" w:sz="0" w:space="0" w:color="auto"/>
        <w:left w:val="none" w:sz="0" w:space="0" w:color="auto"/>
        <w:bottom w:val="none" w:sz="0" w:space="0" w:color="auto"/>
        <w:right w:val="none" w:sz="0" w:space="0" w:color="auto"/>
      </w:divBdr>
      <w:divsChild>
        <w:div w:id="999890871">
          <w:marLeft w:val="0"/>
          <w:marRight w:val="0"/>
          <w:marTop w:val="0"/>
          <w:marBottom w:val="0"/>
          <w:divBdr>
            <w:top w:val="none" w:sz="0" w:space="0" w:color="auto"/>
            <w:left w:val="none" w:sz="0" w:space="0" w:color="auto"/>
            <w:bottom w:val="none" w:sz="0" w:space="0" w:color="auto"/>
            <w:right w:val="none" w:sz="0" w:space="0" w:color="auto"/>
          </w:divBdr>
        </w:div>
      </w:divsChild>
    </w:div>
    <w:div w:id="983588210">
      <w:bodyDiv w:val="1"/>
      <w:marLeft w:val="0"/>
      <w:marRight w:val="0"/>
      <w:marTop w:val="0"/>
      <w:marBottom w:val="0"/>
      <w:divBdr>
        <w:top w:val="none" w:sz="0" w:space="0" w:color="auto"/>
        <w:left w:val="none" w:sz="0" w:space="0" w:color="auto"/>
        <w:bottom w:val="none" w:sz="0" w:space="0" w:color="auto"/>
        <w:right w:val="none" w:sz="0" w:space="0" w:color="auto"/>
      </w:divBdr>
      <w:divsChild>
        <w:div w:id="1178540849">
          <w:marLeft w:val="0"/>
          <w:marRight w:val="0"/>
          <w:marTop w:val="0"/>
          <w:marBottom w:val="0"/>
          <w:divBdr>
            <w:top w:val="none" w:sz="0" w:space="0" w:color="auto"/>
            <w:left w:val="none" w:sz="0" w:space="0" w:color="auto"/>
            <w:bottom w:val="none" w:sz="0" w:space="0" w:color="auto"/>
            <w:right w:val="none" w:sz="0" w:space="0" w:color="auto"/>
          </w:divBdr>
        </w:div>
      </w:divsChild>
    </w:div>
    <w:div w:id="1014457167">
      <w:bodyDiv w:val="1"/>
      <w:marLeft w:val="0"/>
      <w:marRight w:val="0"/>
      <w:marTop w:val="0"/>
      <w:marBottom w:val="0"/>
      <w:divBdr>
        <w:top w:val="none" w:sz="0" w:space="0" w:color="auto"/>
        <w:left w:val="none" w:sz="0" w:space="0" w:color="auto"/>
        <w:bottom w:val="none" w:sz="0" w:space="0" w:color="auto"/>
        <w:right w:val="none" w:sz="0" w:space="0" w:color="auto"/>
      </w:divBdr>
      <w:divsChild>
        <w:div w:id="685715004">
          <w:marLeft w:val="0"/>
          <w:marRight w:val="0"/>
          <w:marTop w:val="0"/>
          <w:marBottom w:val="0"/>
          <w:divBdr>
            <w:top w:val="none" w:sz="0" w:space="0" w:color="auto"/>
            <w:left w:val="none" w:sz="0" w:space="0" w:color="auto"/>
            <w:bottom w:val="none" w:sz="0" w:space="0" w:color="auto"/>
            <w:right w:val="none" w:sz="0" w:space="0" w:color="auto"/>
          </w:divBdr>
          <w:divsChild>
            <w:div w:id="569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5973">
      <w:bodyDiv w:val="1"/>
      <w:marLeft w:val="0"/>
      <w:marRight w:val="0"/>
      <w:marTop w:val="0"/>
      <w:marBottom w:val="0"/>
      <w:divBdr>
        <w:top w:val="none" w:sz="0" w:space="0" w:color="auto"/>
        <w:left w:val="none" w:sz="0" w:space="0" w:color="auto"/>
        <w:bottom w:val="none" w:sz="0" w:space="0" w:color="auto"/>
        <w:right w:val="none" w:sz="0" w:space="0" w:color="auto"/>
      </w:divBdr>
      <w:divsChild>
        <w:div w:id="970674180">
          <w:marLeft w:val="0"/>
          <w:marRight w:val="0"/>
          <w:marTop w:val="0"/>
          <w:marBottom w:val="0"/>
          <w:divBdr>
            <w:top w:val="none" w:sz="0" w:space="0" w:color="auto"/>
            <w:left w:val="none" w:sz="0" w:space="0" w:color="auto"/>
            <w:bottom w:val="none" w:sz="0" w:space="0" w:color="auto"/>
            <w:right w:val="none" w:sz="0" w:space="0" w:color="auto"/>
          </w:divBdr>
        </w:div>
      </w:divsChild>
    </w:div>
    <w:div w:id="1131704735">
      <w:bodyDiv w:val="1"/>
      <w:marLeft w:val="0"/>
      <w:marRight w:val="0"/>
      <w:marTop w:val="0"/>
      <w:marBottom w:val="0"/>
      <w:divBdr>
        <w:top w:val="none" w:sz="0" w:space="0" w:color="auto"/>
        <w:left w:val="none" w:sz="0" w:space="0" w:color="auto"/>
        <w:bottom w:val="none" w:sz="0" w:space="0" w:color="auto"/>
        <w:right w:val="none" w:sz="0" w:space="0" w:color="auto"/>
      </w:divBdr>
      <w:divsChild>
        <w:div w:id="1348100865">
          <w:marLeft w:val="0"/>
          <w:marRight w:val="0"/>
          <w:marTop w:val="0"/>
          <w:marBottom w:val="0"/>
          <w:divBdr>
            <w:top w:val="none" w:sz="0" w:space="0" w:color="auto"/>
            <w:left w:val="none" w:sz="0" w:space="0" w:color="auto"/>
            <w:bottom w:val="none" w:sz="0" w:space="0" w:color="auto"/>
            <w:right w:val="none" w:sz="0" w:space="0" w:color="auto"/>
          </w:divBdr>
        </w:div>
      </w:divsChild>
    </w:div>
    <w:div w:id="1171793940">
      <w:bodyDiv w:val="1"/>
      <w:marLeft w:val="0"/>
      <w:marRight w:val="0"/>
      <w:marTop w:val="0"/>
      <w:marBottom w:val="0"/>
      <w:divBdr>
        <w:top w:val="none" w:sz="0" w:space="0" w:color="auto"/>
        <w:left w:val="none" w:sz="0" w:space="0" w:color="auto"/>
        <w:bottom w:val="none" w:sz="0" w:space="0" w:color="auto"/>
        <w:right w:val="none" w:sz="0" w:space="0" w:color="auto"/>
      </w:divBdr>
    </w:div>
    <w:div w:id="1404793723">
      <w:bodyDiv w:val="1"/>
      <w:marLeft w:val="0"/>
      <w:marRight w:val="0"/>
      <w:marTop w:val="0"/>
      <w:marBottom w:val="0"/>
      <w:divBdr>
        <w:top w:val="none" w:sz="0" w:space="0" w:color="auto"/>
        <w:left w:val="none" w:sz="0" w:space="0" w:color="auto"/>
        <w:bottom w:val="none" w:sz="0" w:space="0" w:color="auto"/>
        <w:right w:val="none" w:sz="0" w:space="0" w:color="auto"/>
      </w:divBdr>
      <w:divsChild>
        <w:div w:id="272833790">
          <w:marLeft w:val="0"/>
          <w:marRight w:val="0"/>
          <w:marTop w:val="0"/>
          <w:marBottom w:val="0"/>
          <w:divBdr>
            <w:top w:val="none" w:sz="0" w:space="0" w:color="auto"/>
            <w:left w:val="none" w:sz="0" w:space="0" w:color="auto"/>
            <w:bottom w:val="none" w:sz="0" w:space="0" w:color="auto"/>
            <w:right w:val="none" w:sz="0" w:space="0" w:color="auto"/>
          </w:divBdr>
        </w:div>
      </w:divsChild>
    </w:div>
    <w:div w:id="1628581478">
      <w:bodyDiv w:val="1"/>
      <w:marLeft w:val="0"/>
      <w:marRight w:val="0"/>
      <w:marTop w:val="0"/>
      <w:marBottom w:val="0"/>
      <w:divBdr>
        <w:top w:val="none" w:sz="0" w:space="0" w:color="auto"/>
        <w:left w:val="none" w:sz="0" w:space="0" w:color="auto"/>
        <w:bottom w:val="none" w:sz="0" w:space="0" w:color="auto"/>
        <w:right w:val="none" w:sz="0" w:space="0" w:color="auto"/>
      </w:divBdr>
    </w:div>
    <w:div w:id="1830905980">
      <w:bodyDiv w:val="1"/>
      <w:marLeft w:val="0"/>
      <w:marRight w:val="0"/>
      <w:marTop w:val="0"/>
      <w:marBottom w:val="0"/>
      <w:divBdr>
        <w:top w:val="none" w:sz="0" w:space="0" w:color="auto"/>
        <w:left w:val="none" w:sz="0" w:space="0" w:color="auto"/>
        <w:bottom w:val="none" w:sz="0" w:space="0" w:color="auto"/>
        <w:right w:val="none" w:sz="0" w:space="0" w:color="auto"/>
      </w:divBdr>
    </w:div>
    <w:div w:id="193064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github.com/bchasco/PS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9D00-BE85-49C1-9812-D9BFEDDB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66</Pages>
  <Words>28387</Words>
  <Characters>161812</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X</vt:lpstr>
    </vt:vector>
  </TitlesOfParts>
  <Company>NOAA/NMFS/NWFSC</Company>
  <LinksUpToDate>false</LinksUpToDate>
  <CharactersWithSpaces>189820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Brandon Chasco, Isaac Kaplan, Eric Ward, Mike Ford, Robert Kope, Phil Levin, Kristin Marshall, Brad Hanson, Alejandro Acevedo-Gutierrez, Dietmar Schwarz, Austen Thomas, Scott Pearson</dc:creator>
  <cp:lastModifiedBy>Chasco, Brandon</cp:lastModifiedBy>
  <cp:revision>21</cp:revision>
  <cp:lastPrinted>2016-04-22T17:48:00Z</cp:lastPrinted>
  <dcterms:created xsi:type="dcterms:W3CDTF">2016-05-16T18:27:00Z</dcterms:created>
  <dcterms:modified xsi:type="dcterms:W3CDTF">2016-06-06T18:10:00Z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id="MBFCgV6t"/&gt;&lt;style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